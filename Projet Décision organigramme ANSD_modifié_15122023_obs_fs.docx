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387" w:type="dxa"/>
        <w:tblLayout w:type="fixed"/>
        <w:tblCellMar>
          <w:left w:w="70" w:type="dxa"/>
          <w:right w:w="70" w:type="dxa"/>
        </w:tblCellMar>
        <w:tblLook w:val="0000" w:firstRow="0" w:lastRow="0" w:firstColumn="0" w:lastColumn="0" w:noHBand="0" w:noVBand="0"/>
      </w:tblPr>
      <w:tblGrid>
        <w:gridCol w:w="3986"/>
        <w:gridCol w:w="3401"/>
      </w:tblGrid>
      <w:tr w:rsidR="00F313FE" w:rsidRPr="009D3B25" w14:paraId="142E2C77" w14:textId="77777777" w:rsidTr="009B085F">
        <w:trPr>
          <w:trHeight w:val="1852"/>
        </w:trPr>
        <w:tc>
          <w:tcPr>
            <w:tcW w:w="3986" w:type="dxa"/>
          </w:tcPr>
          <w:p w14:paraId="10193E20" w14:textId="77777777" w:rsidR="00F313FE" w:rsidRPr="009D3B25" w:rsidRDefault="00F313FE" w:rsidP="0028398C">
            <w:pPr>
              <w:spacing w:line="276" w:lineRule="auto"/>
              <w:jc w:val="center"/>
              <w:rPr>
                <w:rFonts w:ascii="Tahoma" w:hAnsi="Tahoma" w:cs="Tahoma"/>
                <w:b/>
                <w:noProof/>
                <w:color w:val="000000"/>
              </w:rPr>
            </w:pPr>
            <w:r w:rsidRPr="009D3B25">
              <w:rPr>
                <w:rFonts w:ascii="Tahoma" w:hAnsi="Tahoma" w:cs="Tahoma"/>
                <w:b/>
                <w:noProof/>
                <w:color w:val="000000"/>
              </w:rPr>
              <w:drawing>
                <wp:inline distT="0" distB="0" distL="0" distR="0" wp14:anchorId="3BA70A44" wp14:editId="1241958B">
                  <wp:extent cx="2609850"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850" cy="533400"/>
                          </a:xfrm>
                          <a:prstGeom prst="rect">
                            <a:avLst/>
                          </a:prstGeom>
                          <a:noFill/>
                          <a:ln>
                            <a:noFill/>
                          </a:ln>
                        </pic:spPr>
                      </pic:pic>
                    </a:graphicData>
                  </a:graphic>
                </wp:inline>
              </w:drawing>
            </w:r>
          </w:p>
          <w:p w14:paraId="3371198F" w14:textId="77777777" w:rsidR="00F313FE" w:rsidRDefault="00F313FE" w:rsidP="0028398C">
            <w:pPr>
              <w:spacing w:before="120" w:line="276" w:lineRule="auto"/>
              <w:jc w:val="center"/>
              <w:rPr>
                <w:rFonts w:ascii="Tahoma" w:hAnsi="Tahoma" w:cs="Tahoma"/>
                <w:b/>
              </w:rPr>
            </w:pPr>
            <w:r w:rsidRPr="009D3B25">
              <w:rPr>
                <w:rFonts w:ascii="Tahoma" w:eastAsia="Calibri" w:hAnsi="Tahoma" w:cs="Tahoma"/>
                <w:noProof/>
                <w:color w:val="000000"/>
              </w:rPr>
              <w:drawing>
                <wp:inline distT="0" distB="0" distL="0" distR="0" wp14:anchorId="7912A9DE" wp14:editId="5C0BA893">
                  <wp:extent cx="1231900" cy="685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685800"/>
                          </a:xfrm>
                          <a:prstGeom prst="rect">
                            <a:avLst/>
                          </a:prstGeom>
                          <a:noFill/>
                          <a:ln>
                            <a:noFill/>
                          </a:ln>
                        </pic:spPr>
                      </pic:pic>
                    </a:graphicData>
                  </a:graphic>
                </wp:inline>
              </w:drawing>
            </w:r>
          </w:p>
          <w:p w14:paraId="14EE44D0" w14:textId="77777777" w:rsidR="001B7C04" w:rsidRPr="009D3B25" w:rsidRDefault="001B7C04" w:rsidP="0028398C">
            <w:pPr>
              <w:spacing w:before="120" w:line="276" w:lineRule="auto"/>
              <w:jc w:val="center"/>
              <w:rPr>
                <w:rFonts w:ascii="Tahoma" w:hAnsi="Tahoma" w:cs="Tahoma"/>
                <w:b/>
              </w:rPr>
            </w:pPr>
          </w:p>
        </w:tc>
        <w:tc>
          <w:tcPr>
            <w:tcW w:w="3401" w:type="dxa"/>
          </w:tcPr>
          <w:p w14:paraId="13D2AC71" w14:textId="77777777" w:rsidR="00F313FE" w:rsidRPr="009D3B25" w:rsidRDefault="00F313FE" w:rsidP="0028398C">
            <w:pPr>
              <w:spacing w:before="120" w:line="276" w:lineRule="auto"/>
              <w:rPr>
                <w:rFonts w:ascii="Tahoma" w:hAnsi="Tahoma" w:cs="Tahoma"/>
              </w:rPr>
            </w:pPr>
          </w:p>
        </w:tc>
      </w:tr>
    </w:tbl>
    <w:p w14:paraId="4A6C9AA9" w14:textId="77777777" w:rsidR="00F313FE" w:rsidRDefault="00436418" w:rsidP="00AB3C41">
      <w:pPr>
        <w:spacing w:line="276" w:lineRule="auto"/>
        <w:jc w:val="both"/>
        <w:rPr>
          <w:rFonts w:ascii="Tahoma" w:hAnsi="Tahoma" w:cs="Tahoma"/>
          <w:b/>
          <w:bCs/>
          <w:color w:val="000000"/>
          <w:u w:val="single"/>
        </w:rPr>
      </w:pPr>
      <w:r w:rsidRPr="001B7C04">
        <w:rPr>
          <w:rFonts w:ascii="Tahoma" w:hAnsi="Tahoma" w:cs="Tahoma"/>
          <w:b/>
          <w:bCs/>
          <w:u w:val="single"/>
        </w:rPr>
        <w:t xml:space="preserve">Projet de décision abrogeant et remplaçant </w:t>
      </w:r>
      <w:r w:rsidR="00AB3C41">
        <w:rPr>
          <w:rFonts w:ascii="Tahoma" w:hAnsi="Tahoma" w:cs="Tahoma"/>
          <w:b/>
          <w:bCs/>
          <w:u w:val="single"/>
        </w:rPr>
        <w:t xml:space="preserve">les articles </w:t>
      </w:r>
      <w:r w:rsidRPr="001B7C04">
        <w:rPr>
          <w:rFonts w:ascii="Tahoma" w:hAnsi="Tahoma" w:cs="Tahoma"/>
          <w:b/>
          <w:bCs/>
          <w:u w:val="single"/>
        </w:rPr>
        <w:t xml:space="preserve">2, 3, 6, 15, 16 et 17 </w:t>
      </w:r>
      <w:r w:rsidRPr="001B7C04">
        <w:rPr>
          <w:rFonts w:ascii="Tahoma" w:hAnsi="Tahoma" w:cs="Tahoma"/>
          <w:b/>
          <w:bCs/>
          <w:color w:val="000000"/>
          <w:u w:val="single"/>
        </w:rPr>
        <w:t>de la décision n°01335/MEPC/ANSD/DG du 29 mars 2022 fixant l’organigramme de l’Agence nationale de la Statistique et de la Démographie (ANSD)</w:t>
      </w:r>
    </w:p>
    <w:p w14:paraId="43761F89" w14:textId="77777777" w:rsidR="001B7C04" w:rsidRPr="001B7C04" w:rsidRDefault="001B7C04" w:rsidP="00DF3E40">
      <w:pPr>
        <w:spacing w:line="276" w:lineRule="auto"/>
        <w:jc w:val="center"/>
        <w:rPr>
          <w:rFonts w:ascii="Tahoma" w:hAnsi="Tahoma" w:cs="Tahoma"/>
          <w:b/>
          <w:bCs/>
          <w:color w:val="000000"/>
          <w:u w:val="single"/>
        </w:rPr>
      </w:pPr>
    </w:p>
    <w:p w14:paraId="25A491F4" w14:textId="77777777" w:rsidR="00436418" w:rsidRDefault="00436418" w:rsidP="00DF3E40">
      <w:pPr>
        <w:spacing w:line="276" w:lineRule="auto"/>
        <w:jc w:val="center"/>
        <w:rPr>
          <w:rFonts w:ascii="Tahoma" w:hAnsi="Tahoma" w:cs="Tahoma"/>
          <w:b/>
          <w:bCs/>
          <w:color w:val="000000"/>
        </w:rPr>
      </w:pPr>
      <w:r>
        <w:rPr>
          <w:rFonts w:ascii="Tahoma" w:hAnsi="Tahoma" w:cs="Tahoma"/>
          <w:b/>
          <w:bCs/>
          <w:color w:val="000000"/>
        </w:rPr>
        <w:t>NOTE DE PRESENTATION</w:t>
      </w:r>
    </w:p>
    <w:p w14:paraId="3580068C" w14:textId="77777777" w:rsidR="00436418" w:rsidRPr="001B7C04" w:rsidRDefault="00436418" w:rsidP="00DF3E40">
      <w:pPr>
        <w:spacing w:line="276" w:lineRule="auto"/>
        <w:jc w:val="both"/>
        <w:rPr>
          <w:rFonts w:ascii="Tahoma" w:hAnsi="Tahoma" w:cs="Tahoma"/>
          <w:bCs/>
          <w:color w:val="000000"/>
        </w:rPr>
      </w:pPr>
      <w:r w:rsidRPr="00AB3C41">
        <w:rPr>
          <w:rFonts w:ascii="Tahoma" w:hAnsi="Tahoma" w:cs="Tahoma"/>
          <w:bCs/>
          <w:color w:val="FF0000"/>
        </w:rPr>
        <w:t>Depuis…</w:t>
      </w:r>
      <w:r w:rsidR="00AB3C41" w:rsidRPr="00AB3C41">
        <w:rPr>
          <w:rFonts w:ascii="Tahoma" w:hAnsi="Tahoma" w:cs="Tahoma"/>
          <w:bCs/>
          <w:color w:val="FF0000"/>
        </w:rPr>
        <w:t>,</w:t>
      </w:r>
      <w:r w:rsidR="00AB3C41">
        <w:rPr>
          <w:rFonts w:ascii="Tahoma" w:hAnsi="Tahoma" w:cs="Tahoma"/>
          <w:bCs/>
          <w:color w:val="000000"/>
        </w:rPr>
        <w:t xml:space="preserve"> </w:t>
      </w:r>
      <w:r w:rsidRPr="001B7C04">
        <w:rPr>
          <w:rFonts w:ascii="Tahoma" w:hAnsi="Tahoma" w:cs="Tahoma"/>
          <w:bCs/>
          <w:color w:val="000000"/>
        </w:rPr>
        <w:t>l’Agence nationale de la Statistique et de la Démographie</w:t>
      </w:r>
      <w:r w:rsidR="00DF3E40">
        <w:rPr>
          <w:rFonts w:ascii="Tahoma" w:hAnsi="Tahoma" w:cs="Tahoma"/>
          <w:bCs/>
          <w:color w:val="000000"/>
        </w:rPr>
        <w:t xml:space="preserve"> (ANSD)</w:t>
      </w:r>
      <w:r w:rsidRPr="001B7C04">
        <w:rPr>
          <w:rFonts w:ascii="Tahoma" w:hAnsi="Tahoma" w:cs="Tahoma"/>
          <w:bCs/>
          <w:color w:val="000000"/>
        </w:rPr>
        <w:t xml:space="preserve"> a entamé un vaste chantier de révision des textes régissant son organisation et son fonctionnement. </w:t>
      </w:r>
    </w:p>
    <w:p w14:paraId="0B87F896" w14:textId="77777777" w:rsidR="00B207BD" w:rsidRPr="001B7C04" w:rsidRDefault="00B207BD" w:rsidP="00DF3E40">
      <w:pPr>
        <w:spacing w:line="276" w:lineRule="auto"/>
        <w:jc w:val="both"/>
        <w:rPr>
          <w:rFonts w:ascii="Tahoma" w:hAnsi="Tahoma" w:cs="Tahoma"/>
          <w:bCs/>
          <w:color w:val="000000"/>
        </w:rPr>
      </w:pPr>
      <w:r w:rsidRPr="001B7C04">
        <w:rPr>
          <w:rFonts w:ascii="Tahoma" w:hAnsi="Tahoma" w:cs="Tahoma"/>
          <w:bCs/>
          <w:color w:val="000000"/>
        </w:rPr>
        <w:t>C’est dans ce cadre que le Conseil de surveillance de l’ANSD a adopté depuis le 15 juin 2023 le statut du personnel et le règlement intérieur.</w:t>
      </w:r>
      <w:r w:rsidR="00AB3C41">
        <w:rPr>
          <w:rFonts w:ascii="Tahoma" w:hAnsi="Tahoma" w:cs="Tahoma"/>
          <w:bCs/>
          <w:color w:val="000000"/>
        </w:rPr>
        <w:t xml:space="preserve"> </w:t>
      </w:r>
      <w:r w:rsidRPr="001B7C04">
        <w:rPr>
          <w:rFonts w:ascii="Tahoma" w:hAnsi="Tahoma" w:cs="Tahoma"/>
          <w:bCs/>
          <w:color w:val="000000"/>
        </w:rPr>
        <w:t xml:space="preserve">Parallèlement à cela, la grille salariale révisée de l’Agence a aussi reçue l’avis favorable des tutelles techniques et financières. Cette acceptation est </w:t>
      </w:r>
      <w:r w:rsidR="00DA0223" w:rsidRPr="001B7C04">
        <w:rPr>
          <w:rFonts w:ascii="Tahoma" w:hAnsi="Tahoma" w:cs="Tahoma"/>
          <w:bCs/>
          <w:color w:val="000000"/>
        </w:rPr>
        <w:t>actée</w:t>
      </w:r>
      <w:r w:rsidRPr="001B7C04">
        <w:rPr>
          <w:rFonts w:ascii="Tahoma" w:hAnsi="Tahoma" w:cs="Tahoma"/>
          <w:bCs/>
          <w:color w:val="000000"/>
        </w:rPr>
        <w:t xml:space="preserve"> par </w:t>
      </w:r>
      <w:r w:rsidR="00015011">
        <w:rPr>
          <w:rFonts w:ascii="Tahoma" w:hAnsi="Tahoma" w:cs="Tahoma"/>
          <w:bCs/>
          <w:color w:val="000000"/>
        </w:rPr>
        <w:t xml:space="preserve">une </w:t>
      </w:r>
      <w:r w:rsidRPr="001B7C04">
        <w:rPr>
          <w:rFonts w:ascii="Tahoma" w:hAnsi="Tahoma" w:cs="Tahoma"/>
          <w:bCs/>
          <w:color w:val="000000"/>
        </w:rPr>
        <w:t>prise d’arrêté conjoint du Ministre de l’Economie, du Plan et de la Coopération (MEPC) et du Ministre des Finances et du Budget (MFB)</w:t>
      </w:r>
      <w:r w:rsidR="00DA0223" w:rsidRPr="001B7C04">
        <w:rPr>
          <w:rFonts w:ascii="Tahoma" w:hAnsi="Tahoma" w:cs="Tahoma"/>
          <w:bCs/>
          <w:color w:val="000000"/>
        </w:rPr>
        <w:t xml:space="preserve">. </w:t>
      </w:r>
    </w:p>
    <w:p w14:paraId="7A585028" w14:textId="77777777" w:rsidR="00BE1041" w:rsidRPr="001B7C04" w:rsidRDefault="00BE1041" w:rsidP="00DF3E40">
      <w:pPr>
        <w:spacing w:line="276" w:lineRule="auto"/>
        <w:jc w:val="both"/>
        <w:rPr>
          <w:rFonts w:ascii="Tahoma" w:hAnsi="Tahoma" w:cs="Tahoma"/>
          <w:bCs/>
          <w:color w:val="000000"/>
        </w:rPr>
      </w:pPr>
      <w:r w:rsidRPr="001B7C04">
        <w:rPr>
          <w:rFonts w:ascii="Tahoma" w:hAnsi="Tahoma" w:cs="Tahoma"/>
          <w:bCs/>
          <w:color w:val="000000"/>
        </w:rPr>
        <w:t>Aussi rendre plus attractif les postes en régions est devenu une nécessité pour doter les Services régionaux de la Statistique et de la Démographie (SRSD) de ressources humaines suffisantes et de qualité</w:t>
      </w:r>
      <w:r w:rsidR="001E70A7" w:rsidRPr="001B7C04">
        <w:rPr>
          <w:rFonts w:ascii="Tahoma" w:hAnsi="Tahoma" w:cs="Tahoma"/>
          <w:bCs/>
          <w:color w:val="000000"/>
        </w:rPr>
        <w:t xml:space="preserve"> afin de booster la production statistique au niveau régional.</w:t>
      </w:r>
    </w:p>
    <w:p w14:paraId="2907FB2E" w14:textId="77777777" w:rsidR="00DA0223" w:rsidRPr="001B7C04" w:rsidRDefault="00DA0223" w:rsidP="00DF3E40">
      <w:pPr>
        <w:spacing w:line="276" w:lineRule="auto"/>
        <w:jc w:val="both"/>
        <w:rPr>
          <w:rFonts w:ascii="Tahoma" w:hAnsi="Tahoma" w:cs="Tahoma"/>
          <w:bCs/>
          <w:color w:val="000000"/>
        </w:rPr>
      </w:pPr>
      <w:r w:rsidRPr="001B7C04">
        <w:rPr>
          <w:rFonts w:ascii="Tahoma" w:hAnsi="Tahoma" w:cs="Tahoma"/>
          <w:bCs/>
          <w:color w:val="000000"/>
        </w:rPr>
        <w:t>Ces révisions se justifient aussi par cette perpétuelle quête de l’ANSD à s’arrimer aux standards internationaux. Ces derniers font résolument tournés l’</w:t>
      </w:r>
      <w:r w:rsidR="001E70A7" w:rsidRPr="001B7C04">
        <w:rPr>
          <w:rFonts w:ascii="Tahoma" w:hAnsi="Tahoma" w:cs="Tahoma"/>
          <w:bCs/>
          <w:color w:val="000000"/>
        </w:rPr>
        <w:t>Agence</w:t>
      </w:r>
      <w:r w:rsidRPr="001B7C04">
        <w:rPr>
          <w:rFonts w:ascii="Tahoma" w:hAnsi="Tahoma" w:cs="Tahoma"/>
          <w:bCs/>
          <w:color w:val="000000"/>
        </w:rPr>
        <w:t xml:space="preserve"> vers l’innovation. </w:t>
      </w:r>
    </w:p>
    <w:p w14:paraId="323BD5E0" w14:textId="77777777" w:rsidR="00DA0223" w:rsidRPr="001B7C04" w:rsidRDefault="00DA0223" w:rsidP="00DF3E40">
      <w:pPr>
        <w:spacing w:line="276" w:lineRule="auto"/>
        <w:jc w:val="both"/>
        <w:rPr>
          <w:rFonts w:ascii="Tahoma" w:hAnsi="Tahoma" w:cs="Tahoma"/>
          <w:bCs/>
          <w:color w:val="000000"/>
        </w:rPr>
      </w:pPr>
      <w:r w:rsidRPr="001B7C04">
        <w:rPr>
          <w:rFonts w:ascii="Tahoma" w:hAnsi="Tahoma" w:cs="Tahoma"/>
          <w:bCs/>
          <w:color w:val="000000"/>
        </w:rPr>
        <w:t xml:space="preserve">Ainsi donc </w:t>
      </w:r>
      <w:r w:rsidR="00BE1041" w:rsidRPr="001B7C04">
        <w:rPr>
          <w:rFonts w:ascii="Tahoma" w:hAnsi="Tahoma" w:cs="Tahoma"/>
          <w:bCs/>
          <w:color w:val="000000"/>
        </w:rPr>
        <w:t>la réorganisation suivante est effectuée sur l’organigramme de l’Agence pour mieux s’adapter :</w:t>
      </w:r>
    </w:p>
    <w:p w14:paraId="3C88B4C3" w14:textId="77777777" w:rsidR="00BE1041" w:rsidRPr="001B7C04" w:rsidRDefault="00BE1041" w:rsidP="00DF3E40">
      <w:pPr>
        <w:pStyle w:val="Paragraphedeliste"/>
        <w:numPr>
          <w:ilvl w:val="0"/>
          <w:numId w:val="6"/>
        </w:numPr>
        <w:spacing w:line="276" w:lineRule="auto"/>
        <w:jc w:val="both"/>
        <w:rPr>
          <w:rFonts w:ascii="Tahoma" w:hAnsi="Tahoma" w:cs="Tahoma"/>
          <w:bCs/>
        </w:rPr>
      </w:pPr>
      <w:r w:rsidRPr="001B7C04">
        <w:rPr>
          <w:rFonts w:ascii="Tahoma" w:hAnsi="Tahoma" w:cs="Tahoma"/>
          <w:bCs/>
        </w:rPr>
        <w:t>La Division de la Gestion des Partenariats (DGP) est érigée en Cellule de Gestion des Partenariats (CGP)</w:t>
      </w:r>
      <w:r w:rsidR="00A052CE">
        <w:rPr>
          <w:rFonts w:ascii="Tahoma" w:hAnsi="Tahoma" w:cs="Tahoma"/>
          <w:bCs/>
        </w:rPr>
        <w:t xml:space="preserve"> et rattachée à la Direction générale </w:t>
      </w:r>
      <w:r w:rsidRPr="001B7C04">
        <w:rPr>
          <w:rFonts w:ascii="Tahoma" w:hAnsi="Tahoma" w:cs="Tahoma"/>
          <w:bCs/>
        </w:rPr>
        <w:t>;</w:t>
      </w:r>
    </w:p>
    <w:p w14:paraId="638B7421" w14:textId="77777777" w:rsidR="00BE1041" w:rsidRPr="001B7C04" w:rsidRDefault="001E70A7" w:rsidP="00DF3E40">
      <w:pPr>
        <w:pStyle w:val="Paragraphedeliste"/>
        <w:numPr>
          <w:ilvl w:val="0"/>
          <w:numId w:val="6"/>
        </w:numPr>
        <w:spacing w:line="276" w:lineRule="auto"/>
        <w:jc w:val="both"/>
        <w:rPr>
          <w:rFonts w:ascii="Tahoma" w:hAnsi="Tahoma" w:cs="Tahoma"/>
          <w:bCs/>
        </w:rPr>
      </w:pPr>
      <w:r w:rsidRPr="001B7C04">
        <w:rPr>
          <w:rFonts w:ascii="Tahoma" w:hAnsi="Tahoma" w:cs="Tahoma"/>
          <w:bCs/>
        </w:rPr>
        <w:t xml:space="preserve">La Direction de la Méthodologie, de la </w:t>
      </w:r>
      <w:r w:rsidR="001B7C04" w:rsidRPr="001B7C04">
        <w:rPr>
          <w:rFonts w:ascii="Tahoma" w:hAnsi="Tahoma" w:cs="Tahoma"/>
          <w:bCs/>
        </w:rPr>
        <w:t>Coordination</w:t>
      </w:r>
      <w:r w:rsidRPr="001B7C04">
        <w:rPr>
          <w:rFonts w:ascii="Tahoma" w:hAnsi="Tahoma" w:cs="Tahoma"/>
          <w:bCs/>
        </w:rPr>
        <w:t xml:space="preserve"> statistique et des Partenariats (DMCP) devient la Direction de la Méthodologie, de la </w:t>
      </w:r>
      <w:r w:rsidR="001B7C04" w:rsidRPr="001B7C04">
        <w:rPr>
          <w:rFonts w:ascii="Tahoma" w:hAnsi="Tahoma" w:cs="Tahoma"/>
          <w:bCs/>
        </w:rPr>
        <w:t>Coordination</w:t>
      </w:r>
      <w:r w:rsidRPr="001B7C04">
        <w:rPr>
          <w:rFonts w:ascii="Tahoma" w:hAnsi="Tahoma" w:cs="Tahoma"/>
          <w:bCs/>
        </w:rPr>
        <w:t xml:space="preserve"> statistique et de l’Innovation (DMCI) ;</w:t>
      </w:r>
    </w:p>
    <w:p w14:paraId="77F30747" w14:textId="77777777" w:rsidR="001E70A7" w:rsidRDefault="001E70A7" w:rsidP="00DF3E40">
      <w:pPr>
        <w:pStyle w:val="Paragraphedeliste"/>
        <w:numPr>
          <w:ilvl w:val="0"/>
          <w:numId w:val="6"/>
        </w:numPr>
        <w:spacing w:line="276" w:lineRule="auto"/>
        <w:jc w:val="both"/>
        <w:rPr>
          <w:rFonts w:ascii="Tahoma" w:hAnsi="Tahoma" w:cs="Tahoma"/>
          <w:bCs/>
        </w:rPr>
      </w:pPr>
      <w:r w:rsidRPr="001B7C04">
        <w:rPr>
          <w:rFonts w:ascii="Tahoma" w:hAnsi="Tahoma" w:cs="Tahoma"/>
          <w:bCs/>
        </w:rPr>
        <w:t>La Cellule de coordination statistique régionale (CAR) est érigée en Direction à l’Action Régionale (DAR)</w:t>
      </w:r>
      <w:r w:rsidR="00AB3C41">
        <w:rPr>
          <w:rFonts w:ascii="Tahoma" w:hAnsi="Tahoma" w:cs="Tahoma"/>
          <w:bCs/>
        </w:rPr>
        <w:t>.</w:t>
      </w:r>
    </w:p>
    <w:p w14:paraId="416B2135" w14:textId="77777777" w:rsidR="00AB3C41" w:rsidRPr="001B7C04" w:rsidRDefault="00AB3C41" w:rsidP="00AB3C41">
      <w:pPr>
        <w:pStyle w:val="Paragraphedeliste"/>
        <w:spacing w:line="276" w:lineRule="auto"/>
        <w:jc w:val="both"/>
        <w:rPr>
          <w:rFonts w:ascii="Tahoma" w:hAnsi="Tahoma" w:cs="Tahoma"/>
          <w:bCs/>
        </w:rPr>
      </w:pPr>
    </w:p>
    <w:p w14:paraId="45E5D62E" w14:textId="77777777" w:rsidR="00BC201B" w:rsidRDefault="00AB3C41" w:rsidP="00015011">
      <w:pPr>
        <w:pStyle w:val="Paragraphedeliste"/>
        <w:spacing w:line="276" w:lineRule="auto"/>
        <w:jc w:val="both"/>
        <w:rPr>
          <w:rFonts w:ascii="Tahoma" w:hAnsi="Tahoma" w:cs="Tahoma"/>
          <w:b/>
          <w:bCs/>
          <w:u w:val="single"/>
        </w:rPr>
        <w:sectPr w:rsidR="00BC201B">
          <w:headerReference w:type="first" r:id="rId10"/>
          <w:pgSz w:w="11906" w:h="16838"/>
          <w:pgMar w:top="1417" w:right="1417" w:bottom="1417" w:left="1417" w:header="708" w:footer="708" w:gutter="0"/>
          <w:cols w:space="708"/>
          <w:docGrid w:linePitch="360"/>
        </w:sectPr>
      </w:pPr>
      <w:r w:rsidRPr="00AB3C41">
        <w:rPr>
          <w:rFonts w:ascii="Tahoma" w:hAnsi="Tahoma" w:cs="Tahoma"/>
          <w:b/>
          <w:bCs/>
        </w:rPr>
        <w:t xml:space="preserve">     </w:t>
      </w:r>
      <w:r w:rsidRPr="00AB3C41">
        <w:rPr>
          <w:rFonts w:ascii="Tahoma" w:hAnsi="Tahoma" w:cs="Tahoma"/>
          <w:b/>
          <w:bCs/>
          <w:u w:val="single"/>
        </w:rPr>
        <w:t xml:space="preserve">Directeur de l’Administration générale et des Ressources humaines </w:t>
      </w:r>
    </w:p>
    <w:p w14:paraId="1D567A14" w14:textId="77777777" w:rsidR="00A57241" w:rsidRDefault="00A57241" w:rsidP="00DF3E40">
      <w:pPr>
        <w:spacing w:line="276" w:lineRule="auto"/>
        <w:ind w:right="-1135"/>
        <w:rPr>
          <w:rFonts w:ascii="Tahoma" w:hAnsi="Tahoma" w:cs="Tahoma"/>
          <w:bCs/>
        </w:rPr>
      </w:pPr>
      <w:r w:rsidRPr="009D3B25">
        <w:rPr>
          <w:rFonts w:ascii="Tahoma" w:hAnsi="Tahoma" w:cs="Tahoma"/>
          <w:b/>
          <w:noProof/>
          <w:color w:val="000000"/>
        </w:rPr>
        <w:lastRenderedPageBreak/>
        <w:drawing>
          <wp:inline distT="0" distB="0" distL="0" distR="0" wp14:anchorId="464F0437" wp14:editId="6D99ED27">
            <wp:extent cx="2609850" cy="736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9850" cy="736600"/>
                    </a:xfrm>
                    <a:prstGeom prst="rect">
                      <a:avLst/>
                    </a:prstGeom>
                    <a:noFill/>
                    <a:ln>
                      <a:noFill/>
                    </a:ln>
                  </pic:spPr>
                </pic:pic>
              </a:graphicData>
            </a:graphic>
          </wp:inline>
        </w:drawing>
      </w:r>
    </w:p>
    <w:p w14:paraId="1996232A" w14:textId="77777777" w:rsidR="00A57241" w:rsidRDefault="00A57241" w:rsidP="00DF3E40">
      <w:pPr>
        <w:spacing w:line="276" w:lineRule="auto"/>
        <w:ind w:right="-1135"/>
        <w:rPr>
          <w:rFonts w:ascii="Tahoma" w:hAnsi="Tahoma" w:cs="Tahoma"/>
          <w:bCs/>
        </w:rPr>
      </w:pPr>
    </w:p>
    <w:p w14:paraId="2FCFCA31" w14:textId="77777777" w:rsidR="00A57241" w:rsidRDefault="00A57241" w:rsidP="00DF3E40">
      <w:pPr>
        <w:spacing w:line="276" w:lineRule="auto"/>
        <w:ind w:left="737" w:right="-1135"/>
        <w:rPr>
          <w:rFonts w:ascii="Tahoma" w:hAnsi="Tahoma" w:cs="Tahoma"/>
          <w:bCs/>
        </w:rPr>
      </w:pPr>
      <w:r w:rsidRPr="009D3B25">
        <w:rPr>
          <w:rFonts w:ascii="Tahoma" w:eastAsia="Calibri" w:hAnsi="Tahoma" w:cs="Tahoma"/>
          <w:noProof/>
          <w:color w:val="000000"/>
        </w:rPr>
        <w:drawing>
          <wp:inline distT="0" distB="0" distL="0" distR="0" wp14:anchorId="1A435D32" wp14:editId="255B02CF">
            <wp:extent cx="1471295" cy="8128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295" cy="812800"/>
                    </a:xfrm>
                    <a:prstGeom prst="rect">
                      <a:avLst/>
                    </a:prstGeom>
                    <a:noFill/>
                    <a:ln>
                      <a:noFill/>
                    </a:ln>
                  </pic:spPr>
                </pic:pic>
              </a:graphicData>
            </a:graphic>
          </wp:inline>
        </w:drawing>
      </w:r>
    </w:p>
    <w:p w14:paraId="518C7BA9" w14:textId="77777777" w:rsidR="00A57241" w:rsidRPr="009D3B25" w:rsidRDefault="00A57241" w:rsidP="00DF3E40">
      <w:pPr>
        <w:spacing w:line="276" w:lineRule="auto"/>
        <w:ind w:right="-1135"/>
        <w:rPr>
          <w:rFonts w:ascii="Tahoma" w:hAnsi="Tahoma" w:cs="Tahoma"/>
          <w:bCs/>
        </w:rPr>
      </w:pPr>
    </w:p>
    <w:tbl>
      <w:tblPr>
        <w:tblW w:w="6063" w:type="dxa"/>
        <w:tblInd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63"/>
      </w:tblGrid>
      <w:tr w:rsidR="00F313FE" w14:paraId="298C2FA1" w14:textId="77777777" w:rsidTr="0028398C">
        <w:trPr>
          <w:trHeight w:val="1393"/>
        </w:trPr>
        <w:tc>
          <w:tcPr>
            <w:tcW w:w="6063" w:type="dxa"/>
          </w:tcPr>
          <w:p w14:paraId="1570F5A3" w14:textId="77777777" w:rsidR="00F313FE" w:rsidRPr="00EF1C80" w:rsidRDefault="00F313FE" w:rsidP="00DF3E40">
            <w:pPr>
              <w:spacing w:line="276" w:lineRule="auto"/>
              <w:rPr>
                <w:rFonts w:ascii="Tahoma" w:hAnsi="Tahoma" w:cs="Tahoma"/>
                <w:b/>
                <w:bCs/>
                <w:color w:val="000000"/>
              </w:rPr>
            </w:pPr>
            <w:r w:rsidRPr="00EF1C80">
              <w:rPr>
                <w:rFonts w:ascii="Tahoma" w:hAnsi="Tahoma" w:cs="Tahoma"/>
                <w:b/>
                <w:bCs/>
                <w:color w:val="000000"/>
              </w:rPr>
              <w:t>Décision n°…………………………</w:t>
            </w:r>
            <w:r>
              <w:rPr>
                <w:rFonts w:ascii="Tahoma" w:hAnsi="Tahoma" w:cs="Tahoma"/>
                <w:b/>
                <w:bCs/>
                <w:color w:val="000000"/>
              </w:rPr>
              <w:t>/</w:t>
            </w:r>
            <w:r w:rsidRPr="00EF1C80">
              <w:rPr>
                <w:rFonts w:ascii="Tahoma" w:hAnsi="Tahoma" w:cs="Tahoma"/>
                <w:b/>
                <w:bCs/>
                <w:color w:val="000000"/>
              </w:rPr>
              <w:t>MEPC/ANSD/DG modifiant la décision n°001335/MEPC/ANSD/DG du 29 mars 2022 fixant l’organigramme de l’Agence nationale de la Statistique et de la Démographie (ANSD)</w:t>
            </w:r>
          </w:p>
        </w:tc>
      </w:tr>
    </w:tbl>
    <w:p w14:paraId="020BFCEC" w14:textId="77777777" w:rsidR="00F313FE" w:rsidRDefault="00F313FE" w:rsidP="00DF3E40">
      <w:pPr>
        <w:spacing w:line="276" w:lineRule="auto"/>
        <w:jc w:val="center"/>
        <w:rPr>
          <w:rFonts w:ascii="Tahoma" w:hAnsi="Tahoma" w:cs="Tahoma"/>
          <w:b/>
          <w:bCs/>
          <w:color w:val="000000"/>
        </w:rPr>
      </w:pPr>
    </w:p>
    <w:p w14:paraId="20F29D83" w14:textId="77777777" w:rsidR="00A21AE1" w:rsidRDefault="00A21AE1" w:rsidP="00DF3E40">
      <w:pPr>
        <w:spacing w:line="276" w:lineRule="auto"/>
        <w:jc w:val="center"/>
        <w:rPr>
          <w:rFonts w:ascii="Tahoma" w:hAnsi="Tahoma" w:cs="Tahoma"/>
          <w:b/>
          <w:bCs/>
          <w:color w:val="000000"/>
        </w:rPr>
      </w:pPr>
    </w:p>
    <w:p w14:paraId="169171C7" w14:textId="77777777" w:rsidR="00F313FE" w:rsidRDefault="00F313FE" w:rsidP="00DF3E40">
      <w:pPr>
        <w:spacing w:line="276" w:lineRule="auto"/>
        <w:jc w:val="center"/>
        <w:rPr>
          <w:rFonts w:ascii="Tahoma" w:hAnsi="Tahoma" w:cs="Tahoma"/>
          <w:b/>
          <w:bCs/>
          <w:color w:val="000000"/>
        </w:rPr>
      </w:pPr>
      <w:r>
        <w:rPr>
          <w:rFonts w:ascii="Tahoma" w:hAnsi="Tahoma" w:cs="Tahoma"/>
          <w:b/>
          <w:bCs/>
          <w:color w:val="000000"/>
        </w:rPr>
        <w:t>LE</w:t>
      </w:r>
      <w:r w:rsidRPr="009D3B25">
        <w:rPr>
          <w:rFonts w:ascii="Tahoma" w:hAnsi="Tahoma" w:cs="Tahoma"/>
          <w:b/>
          <w:bCs/>
          <w:color w:val="000000"/>
        </w:rPr>
        <w:t xml:space="preserve"> D</w:t>
      </w:r>
      <w:r>
        <w:rPr>
          <w:rFonts w:ascii="Tahoma" w:hAnsi="Tahoma" w:cs="Tahoma"/>
          <w:b/>
          <w:bCs/>
          <w:color w:val="000000"/>
        </w:rPr>
        <w:t>IRECTEUR GENERAL,</w:t>
      </w:r>
    </w:p>
    <w:p w14:paraId="64C698D6" w14:textId="77777777" w:rsidR="00A21AE1" w:rsidRPr="009D3B25" w:rsidRDefault="00A21AE1" w:rsidP="00DF3E40">
      <w:pPr>
        <w:spacing w:line="276" w:lineRule="auto"/>
        <w:jc w:val="center"/>
        <w:rPr>
          <w:rFonts w:ascii="Tahoma" w:hAnsi="Tahoma" w:cs="Tahoma"/>
          <w:b/>
          <w:bCs/>
          <w:color w:val="000000"/>
        </w:rPr>
      </w:pPr>
    </w:p>
    <w:p w14:paraId="31E236C4" w14:textId="77777777" w:rsidR="00F313FE" w:rsidRDefault="00F313FE" w:rsidP="00DF3E40">
      <w:pPr>
        <w:spacing w:after="120" w:line="276" w:lineRule="auto"/>
        <w:ind w:left="720" w:hanging="720"/>
        <w:jc w:val="both"/>
        <w:rPr>
          <w:rFonts w:ascii="Tahoma" w:eastAsiaTheme="minorHAnsi" w:hAnsi="Tahoma" w:cs="Tahoma"/>
          <w:lang w:val="fr-SN" w:eastAsia="en-US"/>
        </w:rPr>
      </w:pPr>
      <w:r w:rsidRPr="00605807">
        <w:rPr>
          <w:rFonts w:ascii="Tahoma" w:eastAsiaTheme="minorHAnsi" w:hAnsi="Tahoma" w:cs="Tahoma"/>
          <w:lang w:val="fr-SN" w:eastAsia="en-US"/>
        </w:rPr>
        <w:t xml:space="preserve">VU la loi n° </w:t>
      </w:r>
      <w:r w:rsidRPr="00C45E0A">
        <w:rPr>
          <w:rFonts w:ascii="Tahoma" w:eastAsiaTheme="minorHAnsi" w:hAnsi="Tahoma" w:cs="Tahoma"/>
          <w:lang w:val="fr-SN" w:eastAsia="en-US"/>
        </w:rPr>
        <w:t>2004-21 du 21 juillet 2004 portant organisat</w:t>
      </w:r>
      <w:r w:rsidRPr="00605807">
        <w:rPr>
          <w:rFonts w:ascii="Tahoma" w:eastAsiaTheme="minorHAnsi" w:hAnsi="Tahoma" w:cs="Tahoma"/>
          <w:lang w:val="fr-SN" w:eastAsia="en-US"/>
        </w:rPr>
        <w:t>ion des activités statistiques,</w:t>
      </w:r>
      <w:r w:rsidR="00015011">
        <w:rPr>
          <w:rFonts w:ascii="Tahoma" w:eastAsiaTheme="minorHAnsi" w:hAnsi="Tahoma" w:cs="Tahoma"/>
          <w:lang w:val="fr-SN" w:eastAsia="en-US"/>
        </w:rPr>
        <w:t xml:space="preserve"> </w:t>
      </w:r>
      <w:r w:rsidRPr="00C45E0A">
        <w:rPr>
          <w:rFonts w:ascii="Tahoma" w:eastAsiaTheme="minorHAnsi" w:hAnsi="Tahoma" w:cs="Tahoma"/>
          <w:lang w:val="fr-SN" w:eastAsia="en-US"/>
        </w:rPr>
        <w:t>modifiée et complétée par la loi n° 2012-03 du 03 janvier 2012 ;</w:t>
      </w:r>
    </w:p>
    <w:p w14:paraId="4E5BBBB1" w14:textId="77777777" w:rsidR="00A052CE" w:rsidRPr="00C45E0A" w:rsidRDefault="00A052CE" w:rsidP="00A052CE">
      <w:pPr>
        <w:spacing w:after="120" w:line="276" w:lineRule="auto"/>
        <w:ind w:left="720" w:hanging="720"/>
        <w:jc w:val="both"/>
        <w:rPr>
          <w:rFonts w:ascii="Tahoma" w:eastAsiaTheme="minorHAnsi" w:hAnsi="Tahoma" w:cs="Tahoma"/>
          <w:lang w:val="fr-SN" w:eastAsia="en-US"/>
        </w:rPr>
      </w:pPr>
      <w:r w:rsidRPr="00605807">
        <w:rPr>
          <w:rFonts w:ascii="Tahoma" w:eastAsiaTheme="minorHAnsi" w:hAnsi="Tahoma" w:cs="Tahoma"/>
          <w:lang w:val="fr-SN" w:eastAsia="en-US"/>
        </w:rPr>
        <w:t>VU la loi d’orientation n°2009-20 du 04 mai 2009 sur les agences d’exécution ;</w:t>
      </w:r>
    </w:p>
    <w:p w14:paraId="303C61E0" w14:textId="77777777" w:rsidR="00F313FE" w:rsidRPr="00605807" w:rsidRDefault="00F313FE" w:rsidP="00DF3E40">
      <w:pPr>
        <w:spacing w:before="120" w:line="276" w:lineRule="auto"/>
        <w:ind w:left="426" w:hanging="426"/>
        <w:jc w:val="both"/>
        <w:rPr>
          <w:rFonts w:ascii="Tahoma" w:hAnsi="Tahoma" w:cs="Tahoma"/>
          <w:bCs/>
          <w:color w:val="000000"/>
        </w:rPr>
      </w:pPr>
      <w:r w:rsidRPr="00605807">
        <w:rPr>
          <w:rFonts w:ascii="Tahoma" w:hAnsi="Tahoma" w:cs="Tahoma"/>
          <w:bCs/>
          <w:color w:val="000000"/>
        </w:rPr>
        <w:t xml:space="preserve">VU le décret n° 2005-436 du 23 mai 2005 relatif à l’Agence nationale de la </w:t>
      </w:r>
      <w:r>
        <w:rPr>
          <w:rFonts w:ascii="Tahoma" w:hAnsi="Tahoma" w:cs="Tahoma"/>
          <w:bCs/>
          <w:color w:val="000000"/>
        </w:rPr>
        <w:t>statistique et de la d</w:t>
      </w:r>
      <w:r w:rsidRPr="00605807">
        <w:rPr>
          <w:rFonts w:ascii="Tahoma" w:hAnsi="Tahoma" w:cs="Tahoma"/>
          <w:bCs/>
          <w:color w:val="000000"/>
        </w:rPr>
        <w:t>émographie</w:t>
      </w:r>
      <w:r>
        <w:rPr>
          <w:rFonts w:ascii="Tahoma" w:hAnsi="Tahoma" w:cs="Tahoma"/>
          <w:bCs/>
          <w:color w:val="000000"/>
        </w:rPr>
        <w:t xml:space="preserve"> du Sénégal</w:t>
      </w:r>
      <w:r w:rsidRPr="00605807">
        <w:rPr>
          <w:rFonts w:ascii="Tahoma" w:hAnsi="Tahoma" w:cs="Tahoma"/>
          <w:bCs/>
          <w:color w:val="000000"/>
        </w:rPr>
        <w:t> ;</w:t>
      </w:r>
    </w:p>
    <w:p w14:paraId="1783896C" w14:textId="77777777" w:rsidR="00F313FE" w:rsidRPr="00605807" w:rsidRDefault="00F313FE" w:rsidP="00DF3E40">
      <w:pPr>
        <w:spacing w:before="120" w:line="276" w:lineRule="auto"/>
        <w:ind w:left="426" w:hanging="426"/>
        <w:jc w:val="both"/>
        <w:rPr>
          <w:rFonts w:ascii="Tahoma" w:hAnsi="Tahoma" w:cs="Tahoma"/>
          <w:bCs/>
          <w:color w:val="000000"/>
        </w:rPr>
      </w:pPr>
      <w:r w:rsidRPr="00605807">
        <w:rPr>
          <w:rFonts w:ascii="Tahoma" w:hAnsi="Tahoma" w:cs="Tahoma"/>
          <w:bCs/>
          <w:color w:val="000000"/>
        </w:rPr>
        <w:t>VU le décret n°2009-522 du 04 juin 2009 portant organisation et fonctionnement des agences d’exécution ;</w:t>
      </w:r>
    </w:p>
    <w:p w14:paraId="2C3BACCF" w14:textId="77777777" w:rsidR="00F313FE" w:rsidRPr="00605807" w:rsidRDefault="00F313FE" w:rsidP="00DF3E40">
      <w:pPr>
        <w:spacing w:before="120" w:line="276" w:lineRule="auto"/>
        <w:ind w:left="426" w:hanging="426"/>
        <w:jc w:val="both"/>
        <w:rPr>
          <w:rFonts w:ascii="Tahoma" w:hAnsi="Tahoma" w:cs="Tahoma"/>
          <w:bCs/>
          <w:color w:val="000000"/>
        </w:rPr>
      </w:pPr>
      <w:r w:rsidRPr="00605807">
        <w:rPr>
          <w:rFonts w:ascii="Tahoma" w:hAnsi="Tahoma" w:cs="Tahoma"/>
          <w:bCs/>
          <w:color w:val="000000"/>
        </w:rPr>
        <w:t>VU le décret n° 2020-1263 du 03 juin 2020 portant nomination du Président du Conseil d’Orientation de l’Agence nationale de la Statistique et de la Démographie (ANSD) ;</w:t>
      </w:r>
    </w:p>
    <w:p w14:paraId="08613A00" w14:textId="77777777" w:rsidR="00F313FE" w:rsidRDefault="00F313FE" w:rsidP="00DF3E40">
      <w:pPr>
        <w:spacing w:before="120" w:line="276" w:lineRule="auto"/>
        <w:ind w:left="426" w:hanging="426"/>
        <w:jc w:val="both"/>
        <w:rPr>
          <w:rFonts w:ascii="Tahoma" w:hAnsi="Tahoma" w:cs="Tahoma"/>
          <w:bCs/>
          <w:color w:val="000000"/>
        </w:rPr>
      </w:pPr>
      <w:r w:rsidRPr="00605807">
        <w:rPr>
          <w:rFonts w:ascii="Tahoma" w:hAnsi="Tahoma" w:cs="Tahoma"/>
          <w:bCs/>
          <w:color w:val="000000"/>
        </w:rPr>
        <w:t>VU le décret n°2022-1832 du 29 septembre 2022 portant nomination du Directeur général de l’Agence nationale de la Statistique et de la Démographie (ANSD) ;</w:t>
      </w:r>
    </w:p>
    <w:p w14:paraId="14FAB957" w14:textId="77777777" w:rsidR="00AB3C41" w:rsidRDefault="00AB3C41" w:rsidP="00AB3C41">
      <w:pPr>
        <w:spacing w:before="120" w:line="276" w:lineRule="auto"/>
        <w:ind w:left="426" w:hanging="426"/>
        <w:jc w:val="both"/>
        <w:rPr>
          <w:rFonts w:ascii="Tahoma" w:hAnsi="Tahoma" w:cs="Tahoma"/>
          <w:bCs/>
          <w:color w:val="000000"/>
        </w:rPr>
      </w:pPr>
      <w:r>
        <w:rPr>
          <w:rFonts w:ascii="Tahoma" w:hAnsi="Tahoma" w:cs="Tahoma"/>
          <w:bCs/>
          <w:color w:val="000000"/>
        </w:rPr>
        <w:t>VU le statut du personnel révisé adopté par le Conseil de surveillance de l’ANSD lors de sa 76</w:t>
      </w:r>
      <w:r w:rsidRPr="001B7C04">
        <w:rPr>
          <w:rFonts w:ascii="Tahoma" w:hAnsi="Tahoma" w:cs="Tahoma"/>
          <w:bCs/>
          <w:color w:val="000000"/>
          <w:vertAlign w:val="superscript"/>
        </w:rPr>
        <w:t>ème</w:t>
      </w:r>
      <w:r>
        <w:rPr>
          <w:rFonts w:ascii="Tahoma" w:hAnsi="Tahoma" w:cs="Tahoma"/>
          <w:bCs/>
          <w:color w:val="000000"/>
        </w:rPr>
        <w:t xml:space="preserve"> session tenue le 15 juin 2023 ;</w:t>
      </w:r>
    </w:p>
    <w:p w14:paraId="71A4FFF1" w14:textId="77777777" w:rsidR="00AB3C41" w:rsidRDefault="00AB3C41" w:rsidP="00AB3C41">
      <w:pPr>
        <w:spacing w:before="120" w:line="276" w:lineRule="auto"/>
        <w:ind w:left="426" w:hanging="426"/>
        <w:jc w:val="both"/>
        <w:rPr>
          <w:rFonts w:ascii="Tahoma" w:hAnsi="Tahoma" w:cs="Tahoma"/>
          <w:bCs/>
          <w:color w:val="000000"/>
        </w:rPr>
      </w:pPr>
      <w:r w:rsidRPr="00605807">
        <w:rPr>
          <w:rFonts w:ascii="Tahoma" w:hAnsi="Tahoma" w:cs="Tahoma"/>
          <w:bCs/>
          <w:color w:val="000000"/>
        </w:rPr>
        <w:t>VU</w:t>
      </w:r>
      <w:r>
        <w:rPr>
          <w:rFonts w:ascii="Tahoma" w:hAnsi="Tahoma" w:cs="Tahoma"/>
          <w:b/>
          <w:bCs/>
          <w:color w:val="000000"/>
        </w:rPr>
        <w:t xml:space="preserve"> </w:t>
      </w:r>
      <w:r>
        <w:rPr>
          <w:rFonts w:ascii="Tahoma" w:hAnsi="Tahoma" w:cs="Tahoma"/>
          <w:bCs/>
          <w:color w:val="000000"/>
        </w:rPr>
        <w:t xml:space="preserve">la délibération sur le point n°2 portant sur la révision de l’organigramme de l’ANSD de l’ordre du jour de </w:t>
      </w:r>
      <w:r w:rsidRPr="009D3B25">
        <w:rPr>
          <w:rFonts w:ascii="Tahoma" w:hAnsi="Tahoma" w:cs="Tahoma"/>
          <w:bCs/>
          <w:color w:val="000000"/>
        </w:rPr>
        <w:t xml:space="preserve">la </w:t>
      </w:r>
      <w:r>
        <w:rPr>
          <w:rFonts w:ascii="Tahoma" w:hAnsi="Tahoma" w:cs="Tahoma"/>
          <w:bCs/>
          <w:color w:val="000000"/>
        </w:rPr>
        <w:t>77</w:t>
      </w:r>
      <w:r w:rsidRPr="005E2A81">
        <w:rPr>
          <w:rFonts w:ascii="Tahoma" w:hAnsi="Tahoma" w:cs="Tahoma"/>
          <w:bCs/>
          <w:color w:val="000000"/>
          <w:vertAlign w:val="superscript"/>
        </w:rPr>
        <w:t>ème</w:t>
      </w:r>
      <w:r>
        <w:rPr>
          <w:rFonts w:ascii="Tahoma" w:hAnsi="Tahoma" w:cs="Tahoma"/>
          <w:bCs/>
          <w:color w:val="000000"/>
        </w:rPr>
        <w:t xml:space="preserve"> session du Conseil de s</w:t>
      </w:r>
      <w:r w:rsidRPr="009D3B25">
        <w:rPr>
          <w:rFonts w:ascii="Tahoma" w:hAnsi="Tahoma" w:cs="Tahoma"/>
          <w:bCs/>
          <w:color w:val="000000"/>
        </w:rPr>
        <w:t>urveillanc</w:t>
      </w:r>
      <w:r>
        <w:rPr>
          <w:rFonts w:ascii="Tahoma" w:hAnsi="Tahoma" w:cs="Tahoma"/>
          <w:bCs/>
          <w:color w:val="000000"/>
        </w:rPr>
        <w:t>e de l’ANSD tenue le 14 septembre 2023.</w:t>
      </w:r>
    </w:p>
    <w:p w14:paraId="61FBA960" w14:textId="77777777" w:rsidR="00F313FE" w:rsidRDefault="00F313FE" w:rsidP="00DF3E40">
      <w:pPr>
        <w:spacing w:before="120" w:line="276" w:lineRule="auto"/>
        <w:ind w:left="426" w:hanging="426"/>
        <w:jc w:val="both"/>
        <w:rPr>
          <w:rFonts w:ascii="Tahoma" w:hAnsi="Tahoma" w:cs="Tahoma"/>
          <w:bCs/>
          <w:color w:val="000000"/>
        </w:rPr>
      </w:pPr>
      <w:r>
        <w:rPr>
          <w:rFonts w:ascii="Tahoma" w:hAnsi="Tahoma" w:cs="Tahoma"/>
          <w:bCs/>
          <w:color w:val="000000"/>
        </w:rPr>
        <w:t>VU la décision n°001335/MEPC/ANSD/DG du 29 mars 2022 fixant l’organigramme de l’Agence nationale de la Statistique et de la Démographie (ANSD) ;</w:t>
      </w:r>
    </w:p>
    <w:p w14:paraId="0E9DA637" w14:textId="77777777" w:rsidR="00AB3C41" w:rsidRDefault="00802D4E" w:rsidP="00DF3E40">
      <w:pPr>
        <w:spacing w:before="120" w:line="276" w:lineRule="auto"/>
        <w:ind w:left="426" w:hanging="426"/>
        <w:jc w:val="both"/>
        <w:rPr>
          <w:rFonts w:ascii="Tahoma" w:hAnsi="Tahoma" w:cs="Tahoma"/>
          <w:bCs/>
          <w:color w:val="000000"/>
        </w:rPr>
      </w:pPr>
      <w:r>
        <w:rPr>
          <w:rFonts w:ascii="Tahoma" w:hAnsi="Tahoma" w:cs="Tahoma"/>
          <w:bCs/>
          <w:color w:val="000000"/>
        </w:rPr>
        <w:t>Sur le rapport du Directeur de l’Administration générale et des Ressources humaines,</w:t>
      </w:r>
    </w:p>
    <w:p w14:paraId="50FE3364" w14:textId="77777777" w:rsidR="00F313FE" w:rsidRDefault="007153A2" w:rsidP="00DF3E40">
      <w:pPr>
        <w:spacing w:before="120" w:line="276" w:lineRule="auto"/>
        <w:ind w:left="426" w:hanging="426"/>
        <w:jc w:val="center"/>
        <w:rPr>
          <w:rFonts w:ascii="Tahoma" w:hAnsi="Tahoma" w:cs="Tahoma"/>
          <w:b/>
          <w:bCs/>
          <w:color w:val="000000"/>
        </w:rPr>
      </w:pPr>
      <w:r>
        <w:rPr>
          <w:rFonts w:ascii="Tahoma" w:hAnsi="Tahoma" w:cs="Tahoma"/>
          <w:b/>
          <w:bCs/>
          <w:color w:val="000000"/>
        </w:rPr>
        <w:lastRenderedPageBreak/>
        <w:t>DECIDE</w:t>
      </w:r>
      <w:r w:rsidR="001B7C04">
        <w:rPr>
          <w:rFonts w:ascii="Tahoma" w:hAnsi="Tahoma" w:cs="Tahoma"/>
          <w:b/>
          <w:bCs/>
          <w:color w:val="000000"/>
        </w:rPr>
        <w:t> :</w:t>
      </w:r>
    </w:p>
    <w:p w14:paraId="430671FF" w14:textId="77777777" w:rsidR="00F313FE" w:rsidRPr="00A15C53" w:rsidRDefault="00F313FE" w:rsidP="00DF3E40">
      <w:pPr>
        <w:spacing w:before="120" w:line="276" w:lineRule="auto"/>
        <w:jc w:val="both"/>
        <w:rPr>
          <w:rFonts w:ascii="Tahoma" w:hAnsi="Tahoma" w:cs="Tahoma"/>
          <w:bCs/>
          <w:color w:val="000000"/>
        </w:rPr>
      </w:pPr>
      <w:r>
        <w:rPr>
          <w:rFonts w:ascii="Tahoma" w:hAnsi="Tahoma" w:cs="Tahoma"/>
          <w:b/>
          <w:bCs/>
          <w:color w:val="000000"/>
        </w:rPr>
        <w:t xml:space="preserve">Article premier.- </w:t>
      </w:r>
      <w:r w:rsidRPr="00A15C53">
        <w:rPr>
          <w:rFonts w:ascii="Tahoma" w:hAnsi="Tahoma" w:cs="Tahoma"/>
          <w:bCs/>
          <w:color w:val="000000"/>
        </w:rPr>
        <w:t>Les articles 2,</w:t>
      </w:r>
      <w:r w:rsidR="009444F3">
        <w:rPr>
          <w:rFonts w:ascii="Tahoma" w:hAnsi="Tahoma" w:cs="Tahoma"/>
          <w:bCs/>
          <w:color w:val="000000"/>
        </w:rPr>
        <w:t xml:space="preserve"> 3, </w:t>
      </w:r>
      <w:r w:rsidRPr="00A15C53">
        <w:rPr>
          <w:rFonts w:ascii="Tahoma" w:hAnsi="Tahoma" w:cs="Tahoma"/>
          <w:bCs/>
          <w:color w:val="000000"/>
        </w:rPr>
        <w:t>6, 15, 16</w:t>
      </w:r>
      <w:r w:rsidR="00621B64" w:rsidRPr="00A15C53">
        <w:rPr>
          <w:rFonts w:ascii="Tahoma" w:hAnsi="Tahoma" w:cs="Tahoma"/>
          <w:bCs/>
          <w:color w:val="000000"/>
        </w:rPr>
        <w:t xml:space="preserve"> et </w:t>
      </w:r>
      <w:r w:rsidRPr="00A15C53">
        <w:rPr>
          <w:rFonts w:ascii="Tahoma" w:hAnsi="Tahoma" w:cs="Tahoma"/>
          <w:bCs/>
          <w:color w:val="000000"/>
        </w:rPr>
        <w:t>17 de la décision n°01335/MEPC/ANSD/DG du 29 mars 2022 fixant l’organigramme de l’Agence nationale de la Statistique et de la Démographie (ANSD) sont abrogés et remplacés par les dispositions suivantes :</w:t>
      </w:r>
    </w:p>
    <w:p w14:paraId="69502857" w14:textId="77777777" w:rsidR="00F313FE" w:rsidRPr="009D3B25" w:rsidRDefault="00F313FE" w:rsidP="00DF3E40">
      <w:pPr>
        <w:spacing w:before="120" w:line="276" w:lineRule="auto"/>
        <w:ind w:left="737"/>
        <w:jc w:val="both"/>
        <w:rPr>
          <w:rFonts w:ascii="Tahoma" w:hAnsi="Tahoma" w:cs="Tahoma"/>
          <w:bCs/>
        </w:rPr>
      </w:pPr>
      <w:r w:rsidRPr="009A686C">
        <w:rPr>
          <w:rFonts w:ascii="Tahoma" w:hAnsi="Tahoma" w:cs="Tahoma"/>
          <w:bCs/>
          <w:color w:val="000000"/>
        </w:rPr>
        <w:t>«</w:t>
      </w:r>
      <w:r>
        <w:rPr>
          <w:rFonts w:ascii="Tahoma" w:hAnsi="Tahoma" w:cs="Tahoma"/>
          <w:bCs/>
          <w:color w:val="000000"/>
        </w:rPr>
        <w:t xml:space="preserve"> </w:t>
      </w:r>
      <w:r w:rsidRPr="00A1284A">
        <w:rPr>
          <w:rFonts w:ascii="Tahoma" w:hAnsi="Tahoma" w:cs="Tahoma"/>
          <w:b/>
          <w:bCs/>
          <w:color w:val="000000"/>
        </w:rPr>
        <w:t>Article 2.-</w:t>
      </w:r>
      <w:r>
        <w:rPr>
          <w:rFonts w:ascii="Tahoma" w:hAnsi="Tahoma" w:cs="Tahoma"/>
          <w:bCs/>
          <w:color w:val="000000"/>
        </w:rPr>
        <w:t xml:space="preserve"> </w:t>
      </w:r>
      <w:r>
        <w:rPr>
          <w:rFonts w:ascii="Tahoma" w:hAnsi="Tahoma" w:cs="Tahoma"/>
        </w:rPr>
        <w:t>L</w:t>
      </w:r>
      <w:r w:rsidRPr="009D3B25">
        <w:rPr>
          <w:rFonts w:ascii="Tahoma" w:hAnsi="Tahoma" w:cs="Tahoma"/>
        </w:rPr>
        <w:t>a Direction générale comprend</w:t>
      </w:r>
      <w:r w:rsidRPr="009D3B25">
        <w:rPr>
          <w:rFonts w:ascii="Tahoma" w:hAnsi="Tahoma" w:cs="Tahoma"/>
          <w:bCs/>
        </w:rPr>
        <w:t xml:space="preserve">, </w:t>
      </w:r>
      <w:r>
        <w:rPr>
          <w:rFonts w:ascii="Tahoma" w:hAnsi="Tahoma" w:cs="Tahoma"/>
          <w:bCs/>
        </w:rPr>
        <w:t xml:space="preserve">le Directeur général, le  Directeur général adjoint, les Conseillers techniques, </w:t>
      </w:r>
      <w:r w:rsidRPr="009D3B25">
        <w:rPr>
          <w:rFonts w:ascii="Tahoma" w:hAnsi="Tahoma" w:cs="Tahoma"/>
          <w:bCs/>
        </w:rPr>
        <w:t>l’Audit</w:t>
      </w:r>
      <w:r>
        <w:rPr>
          <w:rFonts w:ascii="Tahoma" w:hAnsi="Tahoma" w:cs="Tahoma"/>
          <w:bCs/>
        </w:rPr>
        <w:t>eur</w:t>
      </w:r>
      <w:r w:rsidRPr="009D3B25">
        <w:rPr>
          <w:rFonts w:ascii="Tahoma" w:hAnsi="Tahoma" w:cs="Tahoma"/>
          <w:bCs/>
        </w:rPr>
        <w:t xml:space="preserve"> interne, la Cellule du Contrôle de gestion</w:t>
      </w:r>
      <w:r w:rsidR="00A334CB">
        <w:rPr>
          <w:rFonts w:ascii="Tahoma" w:hAnsi="Tahoma" w:cs="Tahoma"/>
          <w:bCs/>
        </w:rPr>
        <w:t xml:space="preserve">, </w:t>
      </w:r>
      <w:r w:rsidRPr="009D3B25">
        <w:rPr>
          <w:rFonts w:ascii="Tahoma" w:hAnsi="Tahoma" w:cs="Tahoma"/>
          <w:bCs/>
        </w:rPr>
        <w:t>la Cellule de</w:t>
      </w:r>
      <w:r>
        <w:rPr>
          <w:rFonts w:ascii="Tahoma" w:hAnsi="Tahoma" w:cs="Tahoma"/>
          <w:bCs/>
        </w:rPr>
        <w:t xml:space="preserve"> </w:t>
      </w:r>
      <w:r w:rsidRPr="009D3B25">
        <w:rPr>
          <w:rFonts w:ascii="Tahoma" w:hAnsi="Tahoma" w:cs="Tahoma"/>
          <w:bCs/>
        </w:rPr>
        <w:t xml:space="preserve">passation des marchés, la Cellule de communication, la </w:t>
      </w:r>
      <w:r>
        <w:rPr>
          <w:rFonts w:ascii="Tahoma" w:hAnsi="Tahoma" w:cs="Tahoma"/>
          <w:bCs/>
        </w:rPr>
        <w:t xml:space="preserve">Cellule juridique, la Cellule de gestion des partenariats, </w:t>
      </w:r>
      <w:r w:rsidRPr="009D3B25">
        <w:rPr>
          <w:rFonts w:ascii="Tahoma" w:hAnsi="Tahoma" w:cs="Tahoma"/>
          <w:bCs/>
        </w:rPr>
        <w:t xml:space="preserve">le </w:t>
      </w:r>
      <w:r>
        <w:rPr>
          <w:rFonts w:ascii="Tahoma" w:hAnsi="Tahoma" w:cs="Tahoma"/>
          <w:bCs/>
        </w:rPr>
        <w:t>S</w:t>
      </w:r>
      <w:r w:rsidRPr="009D3B25">
        <w:rPr>
          <w:rFonts w:ascii="Tahoma" w:hAnsi="Tahoma" w:cs="Tahoma"/>
          <w:bCs/>
        </w:rPr>
        <w:t>ervice de sécurité</w:t>
      </w:r>
      <w:r>
        <w:rPr>
          <w:rFonts w:ascii="Tahoma" w:hAnsi="Tahoma" w:cs="Tahoma"/>
          <w:bCs/>
        </w:rPr>
        <w:t xml:space="preserve">, </w:t>
      </w:r>
      <w:r w:rsidRPr="009D3B25">
        <w:rPr>
          <w:rFonts w:ascii="Tahoma" w:hAnsi="Tahoma" w:cs="Tahoma"/>
          <w:bCs/>
        </w:rPr>
        <w:t xml:space="preserve">le </w:t>
      </w:r>
      <w:r>
        <w:rPr>
          <w:rFonts w:ascii="Tahoma" w:hAnsi="Tahoma" w:cs="Tahoma"/>
          <w:bCs/>
        </w:rPr>
        <w:t>S</w:t>
      </w:r>
      <w:r w:rsidRPr="009D3B25">
        <w:rPr>
          <w:rFonts w:ascii="Tahoma" w:hAnsi="Tahoma" w:cs="Tahoma"/>
          <w:bCs/>
        </w:rPr>
        <w:t>ervice médical</w:t>
      </w:r>
      <w:r>
        <w:rPr>
          <w:rFonts w:ascii="Tahoma" w:hAnsi="Tahoma" w:cs="Tahoma"/>
          <w:bCs/>
        </w:rPr>
        <w:t xml:space="preserve"> et les secrétariats du Directeur général et du Directeur général adjoint</w:t>
      </w:r>
      <w:r w:rsidRPr="009D3B25">
        <w:rPr>
          <w:rFonts w:ascii="Tahoma" w:hAnsi="Tahoma" w:cs="Tahoma"/>
          <w:bCs/>
        </w:rPr>
        <w:t xml:space="preserve">. Un Bureau </w:t>
      </w:r>
      <w:r>
        <w:rPr>
          <w:rFonts w:ascii="Tahoma" w:hAnsi="Tahoma" w:cs="Tahoma"/>
          <w:bCs/>
        </w:rPr>
        <w:t xml:space="preserve">de l’archivage et </w:t>
      </w:r>
      <w:r w:rsidRPr="009D3B25">
        <w:rPr>
          <w:rFonts w:ascii="Tahoma" w:hAnsi="Tahoma" w:cs="Tahoma"/>
          <w:bCs/>
        </w:rPr>
        <w:t xml:space="preserve">du </w:t>
      </w:r>
      <w:r>
        <w:rPr>
          <w:rFonts w:ascii="Tahoma" w:hAnsi="Tahoma" w:cs="Tahoma"/>
          <w:bCs/>
        </w:rPr>
        <w:t>c</w:t>
      </w:r>
      <w:r w:rsidRPr="009D3B25">
        <w:rPr>
          <w:rFonts w:ascii="Tahoma" w:hAnsi="Tahoma" w:cs="Tahoma"/>
          <w:bCs/>
        </w:rPr>
        <w:t xml:space="preserve">ourrier </w:t>
      </w:r>
      <w:r>
        <w:rPr>
          <w:rFonts w:ascii="Tahoma" w:hAnsi="Tahoma" w:cs="Tahoma"/>
          <w:bCs/>
        </w:rPr>
        <w:t xml:space="preserve">y </w:t>
      </w:r>
      <w:r w:rsidRPr="009D3B25">
        <w:rPr>
          <w:rFonts w:ascii="Tahoma" w:hAnsi="Tahoma" w:cs="Tahoma"/>
          <w:bCs/>
        </w:rPr>
        <w:t xml:space="preserve">est rattaché pour la gestion </w:t>
      </w:r>
      <w:r>
        <w:rPr>
          <w:rFonts w:ascii="Tahoma" w:hAnsi="Tahoma" w:cs="Tahoma"/>
          <w:bCs/>
        </w:rPr>
        <w:t xml:space="preserve">des archives et </w:t>
      </w:r>
      <w:r w:rsidRPr="009D3B25">
        <w:rPr>
          <w:rFonts w:ascii="Tahoma" w:hAnsi="Tahoma" w:cs="Tahoma"/>
          <w:bCs/>
        </w:rPr>
        <w:t>des courriers à l’arrivée et au départ de l’Agence.</w:t>
      </w:r>
    </w:p>
    <w:p w14:paraId="4328703D" w14:textId="77777777" w:rsidR="00F313FE" w:rsidRPr="009D3B25" w:rsidRDefault="00F313FE" w:rsidP="00DF3E40">
      <w:pPr>
        <w:spacing w:before="120" w:line="276" w:lineRule="auto"/>
        <w:ind w:left="737"/>
        <w:jc w:val="both"/>
        <w:rPr>
          <w:rFonts w:ascii="Tahoma" w:hAnsi="Tahoma" w:cs="Tahoma"/>
        </w:rPr>
      </w:pPr>
      <w:r w:rsidRPr="009D3B25">
        <w:rPr>
          <w:rFonts w:ascii="Tahoma" w:hAnsi="Tahoma" w:cs="Tahoma"/>
        </w:rPr>
        <w:t>Tous les membres du personnel sont soumis à l’autorité du Directeur général. Ils</w:t>
      </w:r>
      <w:r>
        <w:rPr>
          <w:rFonts w:ascii="Tahoma" w:hAnsi="Tahoma" w:cs="Tahoma"/>
        </w:rPr>
        <w:t xml:space="preserve"> sont responsables devant lui dans</w:t>
      </w:r>
      <w:r w:rsidRPr="009D3B25">
        <w:rPr>
          <w:rFonts w:ascii="Tahoma" w:hAnsi="Tahoma" w:cs="Tahoma"/>
        </w:rPr>
        <w:t xml:space="preserve"> l’exercice de leurs fonctions.</w:t>
      </w:r>
    </w:p>
    <w:p w14:paraId="0166BDD0" w14:textId="77777777" w:rsidR="00F313FE" w:rsidRPr="009D3B25" w:rsidRDefault="00F313FE" w:rsidP="00DF3E40">
      <w:pPr>
        <w:spacing w:before="120" w:line="276" w:lineRule="auto"/>
        <w:ind w:left="737"/>
        <w:jc w:val="both"/>
        <w:rPr>
          <w:rFonts w:ascii="Tahoma" w:hAnsi="Tahoma" w:cs="Tahoma"/>
        </w:rPr>
      </w:pPr>
      <w:r w:rsidRPr="009D3B25">
        <w:rPr>
          <w:rFonts w:ascii="Tahoma" w:hAnsi="Tahoma" w:cs="Tahoma"/>
        </w:rPr>
        <w:t>L</w:t>
      </w:r>
      <w:r>
        <w:rPr>
          <w:rFonts w:ascii="Tahoma" w:hAnsi="Tahoma" w:cs="Tahoma"/>
        </w:rPr>
        <w:t>e</w:t>
      </w:r>
      <w:r w:rsidRPr="009D3B25">
        <w:rPr>
          <w:rFonts w:ascii="Tahoma" w:hAnsi="Tahoma" w:cs="Tahoma"/>
        </w:rPr>
        <w:t xml:space="preserve"> Directeur général adjoint assiste le Directeur général. Il coordonne la mise en œuvre de toutes les activités techniques et administratives de l’Agence. A ce titre, il valide tous les documents et dossiers soumis par les différentes entités de l’Agence et rend compte au Directeur général pour décision finale.</w:t>
      </w:r>
    </w:p>
    <w:p w14:paraId="5D8C8C62" w14:textId="77777777" w:rsidR="00F313FE" w:rsidRPr="009D3B25" w:rsidRDefault="00F313FE" w:rsidP="00DF3E40">
      <w:pPr>
        <w:spacing w:before="240" w:line="276" w:lineRule="auto"/>
        <w:ind w:left="737"/>
        <w:jc w:val="both"/>
        <w:rPr>
          <w:rFonts w:ascii="Tahoma" w:hAnsi="Tahoma" w:cs="Tahoma"/>
        </w:rPr>
      </w:pPr>
      <w:r w:rsidRPr="009D3B25">
        <w:rPr>
          <w:rFonts w:ascii="Tahoma" w:hAnsi="Tahoma" w:cs="Tahoma"/>
          <w:b/>
          <w:bCs/>
        </w:rPr>
        <w:t>Les Conseillers techniques</w:t>
      </w:r>
      <w:r>
        <w:rPr>
          <w:rFonts w:ascii="Tahoma" w:hAnsi="Tahoma" w:cs="Tahoma"/>
          <w:b/>
          <w:bCs/>
        </w:rPr>
        <w:t xml:space="preserve"> : </w:t>
      </w:r>
      <w:r w:rsidRPr="00860B29">
        <w:rPr>
          <w:rFonts w:ascii="Tahoma" w:hAnsi="Tahoma" w:cs="Tahoma"/>
          <w:bCs/>
        </w:rPr>
        <w:t>ils</w:t>
      </w:r>
      <w:r w:rsidRPr="009D3B25">
        <w:rPr>
          <w:rFonts w:ascii="Tahoma" w:hAnsi="Tahoma" w:cs="Tahoma"/>
          <w:b/>
          <w:bCs/>
        </w:rPr>
        <w:t xml:space="preserve"> </w:t>
      </w:r>
      <w:r w:rsidRPr="009D3B25">
        <w:rPr>
          <w:rFonts w:ascii="Tahoma" w:hAnsi="Tahoma" w:cs="Tahoma"/>
        </w:rPr>
        <w:t>assiste</w:t>
      </w:r>
      <w:r>
        <w:rPr>
          <w:rFonts w:ascii="Tahoma" w:hAnsi="Tahoma" w:cs="Tahoma"/>
        </w:rPr>
        <w:t>nt</w:t>
      </w:r>
      <w:r w:rsidRPr="009D3B25">
        <w:rPr>
          <w:rFonts w:ascii="Tahoma" w:hAnsi="Tahoma" w:cs="Tahoma"/>
        </w:rPr>
        <w:t xml:space="preserve"> la Direction générale. Ils sont</w:t>
      </w:r>
      <w:r>
        <w:rPr>
          <w:rFonts w:ascii="Tahoma" w:hAnsi="Tahoma" w:cs="Tahoma"/>
        </w:rPr>
        <w:t>,</w:t>
      </w:r>
      <w:r w:rsidRPr="009D3B25">
        <w:rPr>
          <w:rFonts w:ascii="Tahoma" w:hAnsi="Tahoma" w:cs="Tahoma"/>
        </w:rPr>
        <w:t xml:space="preserve"> </w:t>
      </w:r>
      <w:r>
        <w:rPr>
          <w:rFonts w:ascii="Tahoma" w:hAnsi="Tahoma" w:cs="Tahoma"/>
        </w:rPr>
        <w:t xml:space="preserve">par ailleurs, </w:t>
      </w:r>
      <w:r w:rsidRPr="009D3B25">
        <w:rPr>
          <w:rFonts w:ascii="Tahoma" w:hAnsi="Tahoma" w:cs="Tahoma"/>
        </w:rPr>
        <w:t xml:space="preserve">chargés de veiller au respect des bonnes pratiques en matière de gestion administrative et financière et </w:t>
      </w:r>
      <w:r>
        <w:rPr>
          <w:rFonts w:ascii="Tahoma" w:hAnsi="Tahoma" w:cs="Tahoma"/>
        </w:rPr>
        <w:t xml:space="preserve">également au </w:t>
      </w:r>
      <w:r w:rsidRPr="009D3B25">
        <w:rPr>
          <w:rFonts w:ascii="Tahoma" w:hAnsi="Tahoma" w:cs="Tahoma"/>
        </w:rPr>
        <w:t>respect des normes et meilleures pratiques en matière de statistiq</w:t>
      </w:r>
      <w:r>
        <w:rPr>
          <w:rFonts w:ascii="Tahoma" w:hAnsi="Tahoma" w:cs="Tahoma"/>
        </w:rPr>
        <w:t xml:space="preserve">ue. Ils représentent, en cas </w:t>
      </w:r>
      <w:r w:rsidRPr="009D3B25">
        <w:rPr>
          <w:rFonts w:ascii="Tahoma" w:hAnsi="Tahoma" w:cs="Tahoma"/>
        </w:rPr>
        <w:t>d’empêchement, la Direction générale dans des instances, réunions ou événements. Ils font rapport à la Direction générale.</w:t>
      </w:r>
    </w:p>
    <w:p w14:paraId="73F271CD" w14:textId="77777777" w:rsidR="00F313FE" w:rsidRDefault="00F313FE" w:rsidP="00DF3E40">
      <w:pPr>
        <w:pStyle w:val="NormalWeb"/>
        <w:spacing w:before="120" w:beforeAutospacing="0" w:after="165" w:afterAutospacing="0" w:line="276" w:lineRule="auto"/>
        <w:ind w:left="737"/>
        <w:jc w:val="both"/>
        <w:rPr>
          <w:rFonts w:ascii="Tahoma" w:hAnsi="Tahoma" w:cs="Tahoma"/>
          <w:color w:val="000000"/>
        </w:rPr>
      </w:pPr>
      <w:r>
        <w:rPr>
          <w:rFonts w:ascii="Tahoma" w:hAnsi="Tahoma" w:cs="Tahoma"/>
          <w:b/>
          <w:color w:val="222222"/>
        </w:rPr>
        <w:t xml:space="preserve">La Cellule juridique : </w:t>
      </w:r>
      <w:r w:rsidRPr="00860B29">
        <w:rPr>
          <w:rFonts w:ascii="Tahoma" w:hAnsi="Tahoma" w:cs="Tahoma"/>
          <w:color w:val="222222"/>
        </w:rPr>
        <w:t xml:space="preserve">elle </w:t>
      </w:r>
      <w:r>
        <w:rPr>
          <w:rFonts w:ascii="Tahoma" w:hAnsi="Tahoma" w:cs="Tahoma"/>
          <w:color w:val="222222"/>
        </w:rPr>
        <w:t xml:space="preserve">a pour mission principale </w:t>
      </w:r>
      <w:r w:rsidRPr="00A15C53">
        <w:rPr>
          <w:rFonts w:ascii="Tahoma" w:hAnsi="Tahoma" w:cs="Tahoma"/>
          <w:color w:val="222222"/>
        </w:rPr>
        <w:t>d’</w:t>
      </w:r>
      <w:r w:rsidRPr="00621B64">
        <w:rPr>
          <w:rStyle w:val="lev"/>
          <w:rFonts w:ascii="Tahoma" w:hAnsi="Tahoma" w:cs="Tahoma"/>
          <w:b w:val="0"/>
          <w:color w:val="222222"/>
        </w:rPr>
        <w:t>informer et d’aider la Direction générale</w:t>
      </w:r>
      <w:r>
        <w:rPr>
          <w:rStyle w:val="lev"/>
          <w:rFonts w:ascii="Tahoma" w:hAnsi="Tahoma" w:cs="Tahoma"/>
          <w:color w:val="222222"/>
        </w:rPr>
        <w:t xml:space="preserve"> </w:t>
      </w:r>
      <w:r>
        <w:rPr>
          <w:rFonts w:ascii="Tahoma" w:hAnsi="Tahoma" w:cs="Tahoma"/>
          <w:color w:val="222222"/>
        </w:rPr>
        <w:t xml:space="preserve">à prendre les meilleures décisions possibles d’un point de vue juridique et judiciaire. </w:t>
      </w:r>
      <w:r>
        <w:rPr>
          <w:rFonts w:ascii="Tahoma" w:hAnsi="Tahoma" w:cs="Tahoma"/>
          <w:color w:val="000000"/>
        </w:rPr>
        <w:t xml:space="preserve">Son rôle est avant tout </w:t>
      </w:r>
      <w:r w:rsidRPr="00621B64">
        <w:rPr>
          <w:rStyle w:val="lev"/>
          <w:rFonts w:ascii="Tahoma" w:hAnsi="Tahoma" w:cs="Tahoma"/>
          <w:b w:val="0"/>
          <w:color w:val="000000"/>
          <w:bdr w:val="none" w:sz="0" w:space="0" w:color="auto" w:frame="1"/>
        </w:rPr>
        <w:t>d’accompagner et de donner des conseils</w:t>
      </w:r>
      <w:r>
        <w:rPr>
          <w:rFonts w:ascii="Tahoma" w:hAnsi="Tahoma" w:cs="Tahoma"/>
          <w:color w:val="000000"/>
        </w:rPr>
        <w:t xml:space="preserve"> à la Direction générale en matière de justice afin qu’elle reste dans la légalité et au besoin qu’elle puisse faire valoir ses droits en toute conformité. Elle a également pour mission de </w:t>
      </w:r>
      <w:r w:rsidRPr="00621B64">
        <w:rPr>
          <w:rStyle w:val="lev"/>
          <w:rFonts w:ascii="Tahoma" w:hAnsi="Tahoma" w:cs="Tahoma"/>
          <w:b w:val="0"/>
          <w:color w:val="000000"/>
          <w:bdr w:val="none" w:sz="0" w:space="0" w:color="auto" w:frame="1"/>
        </w:rPr>
        <w:t>régler les contentieux</w:t>
      </w:r>
      <w:r>
        <w:rPr>
          <w:rFonts w:ascii="Tahoma" w:hAnsi="Tahoma" w:cs="Tahoma"/>
          <w:color w:val="000000"/>
        </w:rPr>
        <w:t xml:space="preserve"> de l’Agence mais aussi de </w:t>
      </w:r>
      <w:r w:rsidRPr="00621B64">
        <w:rPr>
          <w:rStyle w:val="lev"/>
          <w:rFonts w:ascii="Tahoma" w:hAnsi="Tahoma" w:cs="Tahoma"/>
          <w:b w:val="0"/>
          <w:color w:val="000000"/>
          <w:bdr w:val="none" w:sz="0" w:space="0" w:color="auto" w:frame="1"/>
        </w:rPr>
        <w:t>veiller à ses intérêts</w:t>
      </w:r>
      <w:r>
        <w:rPr>
          <w:rFonts w:ascii="Tahoma" w:hAnsi="Tahoma" w:cs="Tahoma"/>
          <w:color w:val="000000"/>
        </w:rPr>
        <w:t>. Ses tâches peuvent se résumer en 3 grands axes :</w:t>
      </w:r>
    </w:p>
    <w:p w14:paraId="3704C7D9" w14:textId="77777777" w:rsidR="00F313FE" w:rsidRDefault="00F313FE" w:rsidP="00DF3E40">
      <w:pPr>
        <w:pStyle w:val="NormalWeb"/>
        <w:numPr>
          <w:ilvl w:val="0"/>
          <w:numId w:val="4"/>
        </w:numPr>
        <w:spacing w:before="120" w:beforeAutospacing="0" w:after="165" w:afterAutospacing="0" w:line="276" w:lineRule="auto"/>
        <w:ind w:left="1097"/>
        <w:jc w:val="both"/>
        <w:rPr>
          <w:rFonts w:ascii="Tahoma" w:hAnsi="Tahoma" w:cs="Tahoma"/>
          <w:color w:val="000000"/>
        </w:rPr>
      </w:pPr>
      <w:r w:rsidRPr="002255EA">
        <w:rPr>
          <w:rFonts w:ascii="Tahoma" w:hAnsi="Tahoma" w:cs="Tahoma"/>
          <w:color w:val="000000"/>
        </w:rPr>
        <w:t>l’établissement des consultations aussi bien commerciales que financières ;</w:t>
      </w:r>
    </w:p>
    <w:p w14:paraId="4D73ABC5" w14:textId="77777777" w:rsidR="00F313FE" w:rsidRPr="002255EA" w:rsidRDefault="00F313FE" w:rsidP="00DF3E40">
      <w:pPr>
        <w:pStyle w:val="NormalWeb"/>
        <w:numPr>
          <w:ilvl w:val="0"/>
          <w:numId w:val="4"/>
        </w:numPr>
        <w:spacing w:before="120" w:beforeAutospacing="0" w:after="165" w:afterAutospacing="0" w:line="276" w:lineRule="auto"/>
        <w:ind w:left="1097"/>
        <w:jc w:val="both"/>
        <w:textAlignment w:val="baseline"/>
        <w:rPr>
          <w:rFonts w:ascii="Tahoma" w:hAnsi="Tahoma" w:cs="Tahoma"/>
          <w:color w:val="000000"/>
        </w:rPr>
      </w:pPr>
      <w:r w:rsidRPr="002255EA">
        <w:rPr>
          <w:rFonts w:ascii="Tahoma" w:hAnsi="Tahoma" w:cs="Tahoma"/>
          <w:color w:val="000000"/>
        </w:rPr>
        <w:t>la rédaction d’actes (contrats, conventions, etc.) ;</w:t>
      </w:r>
    </w:p>
    <w:p w14:paraId="69917988" w14:textId="77777777" w:rsidR="00F313FE" w:rsidRPr="0029203E" w:rsidRDefault="00F313FE" w:rsidP="00DF3E40">
      <w:pPr>
        <w:pStyle w:val="Paragraphedeliste"/>
        <w:numPr>
          <w:ilvl w:val="0"/>
          <w:numId w:val="4"/>
        </w:numPr>
        <w:spacing w:line="276" w:lineRule="auto"/>
        <w:ind w:left="1097"/>
        <w:jc w:val="both"/>
        <w:textAlignment w:val="baseline"/>
        <w:rPr>
          <w:rFonts w:ascii="Tahoma" w:hAnsi="Tahoma" w:cs="Tahoma"/>
          <w:color w:val="000000"/>
        </w:rPr>
      </w:pPr>
      <w:r w:rsidRPr="0029203E">
        <w:rPr>
          <w:rFonts w:ascii="Tahoma" w:hAnsi="Tahoma" w:cs="Tahoma"/>
          <w:color w:val="000000"/>
        </w:rPr>
        <w:t xml:space="preserve">la représentation de la Direction générale dans le règlement d’affaires judiciaires.  </w:t>
      </w:r>
    </w:p>
    <w:p w14:paraId="0CF055DD" w14:textId="77777777" w:rsidR="00F313FE" w:rsidRPr="009D3B25" w:rsidRDefault="00F313FE" w:rsidP="00DF3E40">
      <w:pPr>
        <w:spacing w:before="240" w:line="276" w:lineRule="auto"/>
        <w:ind w:left="737"/>
        <w:jc w:val="both"/>
        <w:rPr>
          <w:rFonts w:ascii="Tahoma" w:hAnsi="Tahoma" w:cs="Tahoma"/>
        </w:rPr>
      </w:pPr>
      <w:r>
        <w:rPr>
          <w:rFonts w:ascii="Tahoma" w:hAnsi="Tahoma" w:cs="Tahoma"/>
          <w:b/>
          <w:bCs/>
        </w:rPr>
        <w:lastRenderedPageBreak/>
        <w:t xml:space="preserve">La </w:t>
      </w:r>
      <w:r w:rsidRPr="009D3B25">
        <w:rPr>
          <w:rFonts w:ascii="Tahoma" w:hAnsi="Tahoma" w:cs="Tahoma"/>
          <w:b/>
          <w:bCs/>
        </w:rPr>
        <w:t>Cellule du contrôle de gestion</w:t>
      </w:r>
      <w:r>
        <w:rPr>
          <w:rFonts w:ascii="Tahoma" w:hAnsi="Tahoma" w:cs="Tahoma"/>
          <w:b/>
          <w:bCs/>
        </w:rPr>
        <w:t xml:space="preserve"> : </w:t>
      </w:r>
      <w:r w:rsidRPr="00860B29">
        <w:rPr>
          <w:rFonts w:ascii="Tahoma" w:hAnsi="Tahoma" w:cs="Tahoma"/>
          <w:bCs/>
        </w:rPr>
        <w:t>elle</w:t>
      </w:r>
      <w:r w:rsidRPr="009D3B25">
        <w:rPr>
          <w:rFonts w:ascii="Tahoma" w:hAnsi="Tahoma" w:cs="Tahoma"/>
        </w:rPr>
        <w:t xml:space="preserve"> </w:t>
      </w:r>
      <w:r>
        <w:rPr>
          <w:rFonts w:ascii="Tahoma" w:hAnsi="Tahoma" w:cs="Tahoma"/>
        </w:rPr>
        <w:t>a en charge</w:t>
      </w:r>
      <w:r w:rsidRPr="009D3B25">
        <w:rPr>
          <w:rFonts w:ascii="Tahoma" w:hAnsi="Tahoma" w:cs="Tahoma"/>
        </w:rPr>
        <w:t xml:space="preserve"> le suivi régulier des budgets</w:t>
      </w:r>
      <w:r>
        <w:rPr>
          <w:rFonts w:ascii="Tahoma" w:hAnsi="Tahoma" w:cs="Tahoma"/>
        </w:rPr>
        <w:t xml:space="preserve"> </w:t>
      </w:r>
      <w:r w:rsidRPr="009D3B25">
        <w:rPr>
          <w:rFonts w:ascii="Tahoma" w:hAnsi="Tahoma" w:cs="Tahoma"/>
        </w:rPr>
        <w:t xml:space="preserve">mis en place. Elle assure en amont la bonne imputation budgétaire et analytique des charges et produits. Elle met en place et anime un dispositif efficient d’aide à la décision pour la Direction </w:t>
      </w:r>
      <w:r>
        <w:rPr>
          <w:rFonts w:ascii="Tahoma" w:hAnsi="Tahoma" w:cs="Tahoma"/>
        </w:rPr>
        <w:t>g</w:t>
      </w:r>
      <w:r w:rsidRPr="009D3B25">
        <w:rPr>
          <w:rFonts w:ascii="Tahoma" w:hAnsi="Tahoma" w:cs="Tahoma"/>
        </w:rPr>
        <w:t xml:space="preserve">énérale (tableau de bord, reporting, système d’alerte, etc.) permettant la mesure, la maîtrise et l’amélioration des performances de gestion. Elle élabore de manière périodique un rapport de contrôle sur l’exécution budgétaire et le suivi de l’état d’exécution des plans opérationnels pour les différents projets. Elle effectue le reporting financier et le contrôle budgétaire de l’ensemble des activités. Elle exécute toute tâche ou mission liée au contrôle de gestion assignée par la Direction </w:t>
      </w:r>
      <w:r>
        <w:rPr>
          <w:rFonts w:ascii="Tahoma" w:hAnsi="Tahoma" w:cs="Tahoma"/>
        </w:rPr>
        <w:t>g</w:t>
      </w:r>
      <w:r w:rsidRPr="009D3B25">
        <w:rPr>
          <w:rFonts w:ascii="Tahoma" w:hAnsi="Tahoma" w:cs="Tahoma"/>
        </w:rPr>
        <w:t>énérale ou qu’elle juge utile pour sa mission. Elle assure le rôle de conseil</w:t>
      </w:r>
      <w:r>
        <w:rPr>
          <w:rFonts w:ascii="Tahoma" w:hAnsi="Tahoma" w:cs="Tahoma"/>
        </w:rPr>
        <w:t>ler</w:t>
      </w:r>
      <w:r w:rsidRPr="009D3B25">
        <w:rPr>
          <w:rFonts w:ascii="Tahoma" w:hAnsi="Tahoma" w:cs="Tahoma"/>
        </w:rPr>
        <w:t xml:space="preserve"> </w:t>
      </w:r>
      <w:r>
        <w:rPr>
          <w:rFonts w:ascii="Tahoma" w:hAnsi="Tahoma" w:cs="Tahoma"/>
        </w:rPr>
        <w:t>auprès du</w:t>
      </w:r>
      <w:r w:rsidRPr="009D3B25">
        <w:rPr>
          <w:rFonts w:ascii="Tahoma" w:hAnsi="Tahoma" w:cs="Tahoma"/>
        </w:rPr>
        <w:t xml:space="preserve"> Directeur </w:t>
      </w:r>
      <w:r>
        <w:rPr>
          <w:rFonts w:ascii="Tahoma" w:hAnsi="Tahoma" w:cs="Tahoma"/>
        </w:rPr>
        <w:t xml:space="preserve">général </w:t>
      </w:r>
      <w:r w:rsidRPr="009D3B25">
        <w:rPr>
          <w:rFonts w:ascii="Tahoma" w:hAnsi="Tahoma" w:cs="Tahoma"/>
        </w:rPr>
        <w:t>sur tous les aspects directement ou indirectement liés au budget.</w:t>
      </w:r>
    </w:p>
    <w:p w14:paraId="7B1AB1A2" w14:textId="77777777" w:rsidR="00F313FE" w:rsidRDefault="00F313FE" w:rsidP="00DF3E40">
      <w:pPr>
        <w:spacing w:before="240" w:line="276" w:lineRule="auto"/>
        <w:ind w:left="737"/>
        <w:jc w:val="both"/>
        <w:rPr>
          <w:rFonts w:ascii="Tahoma" w:hAnsi="Tahoma" w:cs="Tahoma"/>
        </w:rPr>
      </w:pPr>
      <w:r w:rsidRPr="009D3B25">
        <w:rPr>
          <w:rFonts w:ascii="Tahoma" w:hAnsi="Tahoma" w:cs="Tahoma"/>
          <w:b/>
        </w:rPr>
        <w:t>L’</w:t>
      </w:r>
      <w:r>
        <w:rPr>
          <w:rFonts w:ascii="Tahoma" w:hAnsi="Tahoma" w:cs="Tahoma"/>
          <w:b/>
        </w:rPr>
        <w:t>A</w:t>
      </w:r>
      <w:r w:rsidRPr="009D3B25">
        <w:rPr>
          <w:rFonts w:ascii="Tahoma" w:hAnsi="Tahoma" w:cs="Tahoma"/>
          <w:b/>
        </w:rPr>
        <w:t>udit</w:t>
      </w:r>
      <w:r>
        <w:rPr>
          <w:rFonts w:ascii="Tahoma" w:hAnsi="Tahoma" w:cs="Tahoma"/>
          <w:b/>
        </w:rPr>
        <w:t>eur</w:t>
      </w:r>
      <w:r w:rsidRPr="009D3B25">
        <w:rPr>
          <w:rFonts w:ascii="Tahoma" w:hAnsi="Tahoma" w:cs="Tahoma"/>
          <w:b/>
        </w:rPr>
        <w:t xml:space="preserve"> interne</w:t>
      </w:r>
      <w:r>
        <w:rPr>
          <w:rFonts w:ascii="Tahoma" w:hAnsi="Tahoma" w:cs="Tahoma"/>
          <w:b/>
        </w:rPr>
        <w:t xml:space="preserve"> : </w:t>
      </w:r>
      <w:r w:rsidRPr="00860B29">
        <w:rPr>
          <w:rFonts w:ascii="Tahoma" w:hAnsi="Tahoma" w:cs="Tahoma"/>
        </w:rPr>
        <w:t xml:space="preserve">il </w:t>
      </w:r>
      <w:r w:rsidRPr="009D3B25">
        <w:rPr>
          <w:rFonts w:ascii="Tahoma" w:hAnsi="Tahoma" w:cs="Tahoma"/>
        </w:rPr>
        <w:t>est chargé de vérifier l’exactitude des informations, organisationnelles ou financières, fournies à la Direction générale. Il aide l’Agence à atteindre ses objectifs en évaluant sa gestion des risques, ses procédures de contrôle et sa gouvernance. Il assiste la Direction générale dans la définition de nouveaux objectifs ou adopter de nouvelles méthodes de travail. L’auditeur donne des conseils, en anticipant les risques. A ce titre, il est chargé de :</w:t>
      </w:r>
    </w:p>
    <w:p w14:paraId="4A1D9674" w14:textId="77777777" w:rsidR="00F313FE" w:rsidRPr="0029203E" w:rsidRDefault="00F313FE" w:rsidP="00DF3E40">
      <w:pPr>
        <w:pStyle w:val="Paragraphedeliste"/>
        <w:numPr>
          <w:ilvl w:val="0"/>
          <w:numId w:val="3"/>
        </w:numPr>
        <w:spacing w:before="240" w:line="276" w:lineRule="auto"/>
        <w:ind w:left="1097"/>
        <w:jc w:val="both"/>
        <w:rPr>
          <w:rFonts w:ascii="Tahoma" w:hAnsi="Tahoma" w:cs="Tahoma"/>
        </w:rPr>
      </w:pPr>
      <w:r w:rsidRPr="0029203E">
        <w:rPr>
          <w:rFonts w:ascii="Tahoma" w:hAnsi="Tahoma" w:cs="Tahoma"/>
          <w:color w:val="000000"/>
        </w:rPr>
        <w:t>vérifier la conformité aux exigences des référentiels de l’ANSD (normes, textes</w:t>
      </w:r>
      <w:r w:rsidRPr="0029203E">
        <w:rPr>
          <w:rFonts w:ascii="Tahoma" w:hAnsi="Tahoma" w:cs="Tahoma"/>
        </w:rPr>
        <w:t xml:space="preserve"> réglementaires, cahiers des charges, spécifications clients, …) ;</w:t>
      </w:r>
    </w:p>
    <w:p w14:paraId="6C21AAB1" w14:textId="77777777" w:rsidR="00F313FE" w:rsidRPr="009D3B25" w:rsidRDefault="00F313FE" w:rsidP="00DF3E40">
      <w:pPr>
        <w:numPr>
          <w:ilvl w:val="0"/>
          <w:numId w:val="3"/>
        </w:numPr>
        <w:spacing w:line="276" w:lineRule="auto"/>
        <w:ind w:left="1097"/>
        <w:jc w:val="both"/>
        <w:rPr>
          <w:rFonts w:ascii="Tahoma" w:hAnsi="Tahoma" w:cs="Tahoma"/>
        </w:rPr>
      </w:pPr>
      <w:r>
        <w:rPr>
          <w:rFonts w:ascii="Tahoma" w:hAnsi="Tahoma" w:cs="Tahoma"/>
        </w:rPr>
        <w:t>v</w:t>
      </w:r>
      <w:r w:rsidRPr="009D3B25">
        <w:rPr>
          <w:rFonts w:ascii="Tahoma" w:hAnsi="Tahoma" w:cs="Tahoma"/>
        </w:rPr>
        <w:t>érifier que les dispositions organisationnelles (processus) et opérationnelles (procédures, instructions, etc.) sont établies, connues, comprises et appliquées</w:t>
      </w:r>
      <w:r>
        <w:rPr>
          <w:rFonts w:ascii="Tahoma" w:hAnsi="Tahoma" w:cs="Tahoma"/>
        </w:rPr>
        <w:t> ;</w:t>
      </w:r>
    </w:p>
    <w:p w14:paraId="629E3E3C" w14:textId="77777777" w:rsidR="00F313FE" w:rsidRPr="009D3B25" w:rsidRDefault="00F313FE" w:rsidP="00DF3E40">
      <w:pPr>
        <w:numPr>
          <w:ilvl w:val="0"/>
          <w:numId w:val="3"/>
        </w:numPr>
        <w:spacing w:line="276" w:lineRule="auto"/>
        <w:ind w:left="1097"/>
        <w:jc w:val="both"/>
        <w:rPr>
          <w:rFonts w:ascii="Tahoma" w:hAnsi="Tahoma" w:cs="Tahoma"/>
        </w:rPr>
      </w:pPr>
      <w:r>
        <w:rPr>
          <w:rFonts w:ascii="Tahoma" w:hAnsi="Tahoma" w:cs="Tahoma"/>
        </w:rPr>
        <w:t>v</w:t>
      </w:r>
      <w:r w:rsidRPr="009D3B25">
        <w:rPr>
          <w:rFonts w:ascii="Tahoma" w:hAnsi="Tahoma" w:cs="Tahoma"/>
        </w:rPr>
        <w:t>érifier l’efficacité du domaine audité, c’est-à-dire son aptitude à atteindre les objectifs</w:t>
      </w:r>
      <w:r>
        <w:rPr>
          <w:rFonts w:ascii="Tahoma" w:hAnsi="Tahoma" w:cs="Tahoma"/>
        </w:rPr>
        <w:t> ;</w:t>
      </w:r>
    </w:p>
    <w:p w14:paraId="6BC68066" w14:textId="77777777" w:rsidR="00F313FE" w:rsidRPr="009D3B25" w:rsidRDefault="00F313FE" w:rsidP="00DF3E40">
      <w:pPr>
        <w:numPr>
          <w:ilvl w:val="0"/>
          <w:numId w:val="3"/>
        </w:numPr>
        <w:spacing w:line="276" w:lineRule="auto"/>
        <w:ind w:left="1097"/>
        <w:jc w:val="both"/>
        <w:rPr>
          <w:rFonts w:ascii="Tahoma" w:hAnsi="Tahoma" w:cs="Tahoma"/>
        </w:rPr>
      </w:pPr>
      <w:r>
        <w:rPr>
          <w:rFonts w:ascii="Tahoma" w:hAnsi="Tahoma" w:cs="Tahoma"/>
        </w:rPr>
        <w:t>i</w:t>
      </w:r>
      <w:r w:rsidRPr="009D3B25">
        <w:rPr>
          <w:rFonts w:ascii="Tahoma" w:hAnsi="Tahoma" w:cs="Tahoma"/>
        </w:rPr>
        <w:t xml:space="preserve">dentifier des pistes d’amélioration et </w:t>
      </w:r>
      <w:r>
        <w:rPr>
          <w:rFonts w:ascii="Tahoma" w:hAnsi="Tahoma" w:cs="Tahoma"/>
        </w:rPr>
        <w:t xml:space="preserve">faire </w:t>
      </w:r>
      <w:r w:rsidRPr="009D3B25">
        <w:rPr>
          <w:rFonts w:ascii="Tahoma" w:hAnsi="Tahoma" w:cs="Tahoma"/>
        </w:rPr>
        <w:t>des recommandations pour conduire l’ANSD vers le progrès</w:t>
      </w:r>
      <w:r>
        <w:rPr>
          <w:rFonts w:ascii="Tahoma" w:hAnsi="Tahoma" w:cs="Tahoma"/>
        </w:rPr>
        <w:t> ;</w:t>
      </w:r>
    </w:p>
    <w:p w14:paraId="3938CBE1" w14:textId="77777777" w:rsidR="00F313FE" w:rsidRPr="009D3B25" w:rsidRDefault="00F313FE" w:rsidP="00DF3E40">
      <w:pPr>
        <w:numPr>
          <w:ilvl w:val="0"/>
          <w:numId w:val="3"/>
        </w:numPr>
        <w:spacing w:line="276" w:lineRule="auto"/>
        <w:ind w:left="1097"/>
        <w:jc w:val="both"/>
        <w:rPr>
          <w:rFonts w:ascii="Tahoma" w:hAnsi="Tahoma" w:cs="Tahoma"/>
          <w:b/>
          <w:bCs/>
        </w:rPr>
      </w:pPr>
      <w:r>
        <w:rPr>
          <w:rFonts w:ascii="Tahoma" w:hAnsi="Tahoma" w:cs="Tahoma"/>
        </w:rPr>
        <w:t>c</w:t>
      </w:r>
      <w:r w:rsidRPr="009D3B25">
        <w:rPr>
          <w:rFonts w:ascii="Tahoma" w:hAnsi="Tahoma" w:cs="Tahoma"/>
        </w:rPr>
        <w:t>onforter les bonnes pratiques observées pour encourager les équipes et capitaliser ces pratiques dans l’Agence.</w:t>
      </w:r>
    </w:p>
    <w:p w14:paraId="52F25645" w14:textId="77777777" w:rsidR="00F313FE" w:rsidRDefault="00F313FE" w:rsidP="00DF3E40">
      <w:pPr>
        <w:spacing w:before="240" w:line="276" w:lineRule="auto"/>
        <w:ind w:left="737"/>
        <w:jc w:val="both"/>
        <w:rPr>
          <w:rFonts w:ascii="Tahoma" w:hAnsi="Tahoma" w:cs="Tahoma"/>
        </w:rPr>
      </w:pPr>
      <w:r w:rsidRPr="009D3B25">
        <w:rPr>
          <w:rFonts w:ascii="Tahoma" w:hAnsi="Tahoma" w:cs="Tahoma"/>
          <w:b/>
          <w:bCs/>
        </w:rPr>
        <w:t>La Cellule de communication (CelCom)</w:t>
      </w:r>
      <w:r>
        <w:rPr>
          <w:rFonts w:ascii="Tahoma" w:hAnsi="Tahoma" w:cs="Tahoma"/>
          <w:b/>
          <w:bCs/>
        </w:rPr>
        <w:t> </w:t>
      </w:r>
      <w:r w:rsidRPr="00860B29">
        <w:rPr>
          <w:rFonts w:ascii="Tahoma" w:hAnsi="Tahoma" w:cs="Tahoma"/>
          <w:b/>
        </w:rPr>
        <w:t>:</w:t>
      </w:r>
      <w:r>
        <w:rPr>
          <w:rFonts w:ascii="Tahoma" w:hAnsi="Tahoma" w:cs="Tahoma"/>
        </w:rPr>
        <w:t xml:space="preserve"> elle </w:t>
      </w:r>
      <w:r w:rsidRPr="009D3B25">
        <w:rPr>
          <w:rFonts w:ascii="Tahoma" w:hAnsi="Tahoma" w:cs="Tahoma"/>
        </w:rPr>
        <w:t xml:space="preserve">contribue à la définition de la politique de communication de l’Agence et assure le suivi de sa mise en œuvre, en accord avec </w:t>
      </w:r>
      <w:r>
        <w:rPr>
          <w:rFonts w:ascii="Tahoma" w:hAnsi="Tahoma" w:cs="Tahoma"/>
        </w:rPr>
        <w:t>s</w:t>
      </w:r>
      <w:r w:rsidRPr="009D3B25">
        <w:rPr>
          <w:rFonts w:ascii="Tahoma" w:hAnsi="Tahoma" w:cs="Tahoma"/>
        </w:rPr>
        <w:t xml:space="preserve">a politique globale. Elle est responsable de la communication institutionnelle et de la visibilité de l'ANSD. Elle promeut les produits, services et activités de l'Agence. Elle gère les relations avec les partenaires du </w:t>
      </w:r>
      <w:r>
        <w:rPr>
          <w:rFonts w:ascii="Tahoma" w:hAnsi="Tahoma" w:cs="Tahoma"/>
        </w:rPr>
        <w:t>S</w:t>
      </w:r>
      <w:r w:rsidRPr="009D3B25">
        <w:rPr>
          <w:rFonts w:ascii="Tahoma" w:hAnsi="Tahoma" w:cs="Tahoma"/>
        </w:rPr>
        <w:t xml:space="preserve">ystème statistique national (autres producteurs, utilisateurs professionnels, presse et grand public). La Cellule de communication conçoit les campagnes de communication des enquêtes et recensements et en assure la mise en œuvre. </w:t>
      </w:r>
      <w:r>
        <w:rPr>
          <w:rFonts w:ascii="Tahoma" w:hAnsi="Tahoma" w:cs="Tahoma"/>
        </w:rPr>
        <w:lastRenderedPageBreak/>
        <w:t>E</w:t>
      </w:r>
      <w:r w:rsidRPr="009D3B25">
        <w:rPr>
          <w:rFonts w:ascii="Tahoma" w:hAnsi="Tahoma" w:cs="Tahoma"/>
        </w:rPr>
        <w:t>lle a</w:t>
      </w:r>
      <w:r>
        <w:rPr>
          <w:rFonts w:ascii="Tahoma" w:hAnsi="Tahoma" w:cs="Tahoma"/>
        </w:rPr>
        <w:t xml:space="preserve">, par ailleurs, </w:t>
      </w:r>
      <w:r w:rsidRPr="009D3B25">
        <w:rPr>
          <w:rFonts w:ascii="Tahoma" w:hAnsi="Tahoma" w:cs="Tahoma"/>
        </w:rPr>
        <w:t>en charge</w:t>
      </w:r>
      <w:r>
        <w:rPr>
          <w:rFonts w:ascii="Tahoma" w:hAnsi="Tahoma" w:cs="Tahoma"/>
        </w:rPr>
        <w:t xml:space="preserve"> </w:t>
      </w:r>
      <w:r w:rsidRPr="009D3B25">
        <w:rPr>
          <w:rFonts w:ascii="Tahoma" w:hAnsi="Tahoma" w:cs="Tahoma"/>
        </w:rPr>
        <w:t xml:space="preserve">la communication interne de l’ANSD et pour rôle de trouver les outils adéquats pour fluidifier le partage de l'information entre la </w:t>
      </w:r>
      <w:r>
        <w:rPr>
          <w:rFonts w:ascii="Tahoma" w:hAnsi="Tahoma" w:cs="Tahoma"/>
        </w:rPr>
        <w:t>D</w:t>
      </w:r>
      <w:r w:rsidRPr="009D3B25">
        <w:rPr>
          <w:rFonts w:ascii="Tahoma" w:hAnsi="Tahoma" w:cs="Tahoma"/>
        </w:rPr>
        <w:t xml:space="preserve">irection générale et les agents, et entre les services. </w:t>
      </w:r>
      <w:r>
        <w:rPr>
          <w:rFonts w:ascii="Tahoma" w:hAnsi="Tahoma" w:cs="Tahoma"/>
        </w:rPr>
        <w:t>Elle</w:t>
      </w:r>
      <w:r w:rsidRPr="009D3B25">
        <w:rPr>
          <w:rFonts w:ascii="Tahoma" w:hAnsi="Tahoma" w:cs="Tahoma"/>
        </w:rPr>
        <w:t xml:space="preserve"> veille également à une bonne présence de l’ANSD sur les réseaux sociaux.</w:t>
      </w:r>
    </w:p>
    <w:p w14:paraId="35E4859C" w14:textId="77777777" w:rsidR="00F313FE" w:rsidRDefault="00F313FE" w:rsidP="00DF3E40">
      <w:pPr>
        <w:keepNext/>
        <w:spacing w:before="240" w:line="276" w:lineRule="auto"/>
        <w:ind w:left="737"/>
        <w:jc w:val="both"/>
        <w:rPr>
          <w:rFonts w:ascii="Tahoma" w:hAnsi="Tahoma" w:cs="Tahoma"/>
          <w:bCs/>
        </w:rPr>
      </w:pPr>
      <w:r w:rsidRPr="009D3B25">
        <w:rPr>
          <w:rFonts w:ascii="Tahoma" w:hAnsi="Tahoma" w:cs="Tahoma"/>
          <w:b/>
        </w:rPr>
        <w:t>La Cellule de passation des marchés (CPM)</w:t>
      </w:r>
      <w:r>
        <w:rPr>
          <w:rFonts w:ascii="Tahoma" w:hAnsi="Tahoma" w:cs="Tahoma"/>
          <w:b/>
        </w:rPr>
        <w:t> </w:t>
      </w:r>
      <w:r w:rsidRPr="00860B29">
        <w:rPr>
          <w:rFonts w:ascii="Tahoma" w:hAnsi="Tahoma" w:cs="Tahoma"/>
          <w:b/>
        </w:rPr>
        <w:t>:</w:t>
      </w:r>
      <w:r>
        <w:rPr>
          <w:rFonts w:ascii="Tahoma" w:hAnsi="Tahoma" w:cs="Tahoma"/>
        </w:rPr>
        <w:t xml:space="preserve"> elle </w:t>
      </w:r>
      <w:r w:rsidRPr="009D3B25">
        <w:rPr>
          <w:rFonts w:ascii="Tahoma" w:hAnsi="Tahoma" w:cs="Tahoma"/>
          <w:bCs/>
        </w:rPr>
        <w:t>est chargée de</w:t>
      </w:r>
      <w:r>
        <w:rPr>
          <w:rFonts w:ascii="Tahoma" w:hAnsi="Tahoma" w:cs="Tahoma"/>
          <w:bCs/>
        </w:rPr>
        <w:t> :</w:t>
      </w:r>
    </w:p>
    <w:p w14:paraId="1AE684C5" w14:textId="77777777" w:rsidR="00F313FE" w:rsidRPr="0029203E" w:rsidRDefault="00F313FE" w:rsidP="00DF3E40">
      <w:pPr>
        <w:pStyle w:val="Paragraphedeliste"/>
        <w:keepNext/>
        <w:numPr>
          <w:ilvl w:val="0"/>
          <w:numId w:val="3"/>
        </w:numPr>
        <w:spacing w:before="240" w:line="276" w:lineRule="auto"/>
        <w:ind w:left="1097"/>
        <w:jc w:val="both"/>
        <w:rPr>
          <w:rFonts w:ascii="Tahoma" w:hAnsi="Tahoma" w:cs="Tahoma"/>
        </w:rPr>
      </w:pPr>
      <w:r w:rsidRPr="0029203E">
        <w:rPr>
          <w:rFonts w:ascii="Tahoma" w:hAnsi="Tahoma" w:cs="Tahoma"/>
          <w:bCs/>
        </w:rPr>
        <w:t>l’examen préalable de tout document à soumettre à l’autorité contractante en matière de marchés publics ;</w:t>
      </w:r>
    </w:p>
    <w:p w14:paraId="18803DE7"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l’examen préalable de tout document à transmettre à des tiers en matière de marchés publics ;</w:t>
      </w:r>
    </w:p>
    <w:p w14:paraId="0AD39393"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l’examen préalable de tout document à signer avec des tiers en matière de marchés publics ;</w:t>
      </w:r>
    </w:p>
    <w:p w14:paraId="71D11AE8"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le classement et l’archivage physique et électronique de tous les documents relatifs aux marchés publics passés par l’Agence;</w:t>
      </w:r>
    </w:p>
    <w:p w14:paraId="7E02326F"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l’établissement, en début d’année, du plan consolidé annuel de passation des marchés (PPM) de l’autorité contractante ;</w:t>
      </w:r>
    </w:p>
    <w:p w14:paraId="3555CBC7"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 xml:space="preserve">l’établissement de l’avis général de passation des marchés (AGPM) et sa publication conformément aux articles 6 et 56 du Code des Marchés </w:t>
      </w:r>
      <w:r>
        <w:rPr>
          <w:rFonts w:ascii="Tahoma" w:hAnsi="Tahoma" w:cs="Tahoma"/>
          <w:bCs/>
        </w:rPr>
        <w:t>p</w:t>
      </w:r>
      <w:r w:rsidRPr="009D3B25">
        <w:rPr>
          <w:rFonts w:ascii="Tahoma" w:hAnsi="Tahoma" w:cs="Tahoma"/>
          <w:bCs/>
        </w:rPr>
        <w:t>ublics ;</w:t>
      </w:r>
    </w:p>
    <w:p w14:paraId="37776A15"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l’insertion des avis et autres documents relatifs à la passation des marchés dans le système national informatisé de gestion des marchés publics ;</w:t>
      </w:r>
    </w:p>
    <w:p w14:paraId="7B2D8AD5"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 xml:space="preserve">l’appui aux différents </w:t>
      </w:r>
      <w:r>
        <w:rPr>
          <w:rFonts w:ascii="Tahoma" w:hAnsi="Tahoma" w:cs="Tahoma"/>
          <w:bCs/>
        </w:rPr>
        <w:t>D</w:t>
      </w:r>
      <w:r w:rsidRPr="009D3B25">
        <w:rPr>
          <w:rFonts w:ascii="Tahoma" w:hAnsi="Tahoma" w:cs="Tahoma"/>
          <w:bCs/>
        </w:rPr>
        <w:t xml:space="preserve">irections, </w:t>
      </w:r>
      <w:r>
        <w:rPr>
          <w:rFonts w:ascii="Tahoma" w:hAnsi="Tahoma" w:cs="Tahoma"/>
          <w:bCs/>
        </w:rPr>
        <w:t>C</w:t>
      </w:r>
      <w:r w:rsidRPr="009D3B25">
        <w:rPr>
          <w:rFonts w:ascii="Tahoma" w:hAnsi="Tahoma" w:cs="Tahoma"/>
          <w:bCs/>
        </w:rPr>
        <w:t xml:space="preserve">ellules et </w:t>
      </w:r>
      <w:r>
        <w:rPr>
          <w:rFonts w:ascii="Tahoma" w:hAnsi="Tahoma" w:cs="Tahoma"/>
          <w:bCs/>
        </w:rPr>
        <w:t>S</w:t>
      </w:r>
      <w:r w:rsidRPr="009D3B25">
        <w:rPr>
          <w:rFonts w:ascii="Tahoma" w:hAnsi="Tahoma" w:cs="Tahoma"/>
          <w:bCs/>
        </w:rPr>
        <w:t>ervices sur les opérations de passation des marchés ;</w:t>
      </w:r>
    </w:p>
    <w:p w14:paraId="1D33FA1A"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la tenue du secrétariat de la Commission des Marchés ;</w:t>
      </w:r>
    </w:p>
    <w:p w14:paraId="6E0E807F"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la réalisation et la tenue de tableaux de bord sur les délais de mise en œuvre des différentes étapes des procédures de passation des marchés et de réalisation des calendriers d’exécution des marchés ;</w:t>
      </w:r>
    </w:p>
    <w:p w14:paraId="3D648C29"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 xml:space="preserve">l’identification des besoins </w:t>
      </w:r>
      <w:r>
        <w:rPr>
          <w:rFonts w:ascii="Tahoma" w:hAnsi="Tahoma" w:cs="Tahoma"/>
          <w:bCs/>
        </w:rPr>
        <w:t>en</w:t>
      </w:r>
      <w:r w:rsidRPr="009D3B25">
        <w:rPr>
          <w:rFonts w:ascii="Tahoma" w:hAnsi="Tahoma" w:cs="Tahoma"/>
          <w:bCs/>
        </w:rPr>
        <w:t xml:space="preserve"> formation des services en matière de marchés publics ;</w:t>
      </w:r>
    </w:p>
    <w:p w14:paraId="5561DCD5" w14:textId="77777777" w:rsidR="00F313FE" w:rsidRPr="004C743F" w:rsidRDefault="00F313FE" w:rsidP="00DF3E40">
      <w:pPr>
        <w:numPr>
          <w:ilvl w:val="0"/>
          <w:numId w:val="3"/>
        </w:numPr>
        <w:spacing w:line="276" w:lineRule="auto"/>
        <w:ind w:left="1097"/>
        <w:jc w:val="both"/>
        <w:rPr>
          <w:rFonts w:ascii="Tahoma" w:hAnsi="Tahoma" w:cs="Tahoma"/>
        </w:rPr>
      </w:pPr>
      <w:r w:rsidRPr="009D3B25">
        <w:rPr>
          <w:rFonts w:ascii="Tahoma" w:hAnsi="Tahoma" w:cs="Tahoma"/>
          <w:bCs/>
        </w:rPr>
        <w:t>la liaison avec les missions extérieures, notamment celles d’audit des marchés initiées par l’A</w:t>
      </w:r>
      <w:r>
        <w:rPr>
          <w:rFonts w:ascii="Tahoma" w:hAnsi="Tahoma" w:cs="Tahoma"/>
          <w:bCs/>
        </w:rPr>
        <w:t xml:space="preserve">utorité de </w:t>
      </w:r>
      <w:r w:rsidRPr="009D3B25">
        <w:rPr>
          <w:rFonts w:ascii="Tahoma" w:hAnsi="Tahoma" w:cs="Tahoma"/>
          <w:bCs/>
        </w:rPr>
        <w:t>R</w:t>
      </w:r>
      <w:r>
        <w:rPr>
          <w:rFonts w:ascii="Tahoma" w:hAnsi="Tahoma" w:cs="Tahoma"/>
          <w:bCs/>
        </w:rPr>
        <w:t>égulation de la Commande publique (ARCOP)</w:t>
      </w:r>
      <w:r w:rsidRPr="009D3B25">
        <w:rPr>
          <w:rFonts w:ascii="Tahoma" w:hAnsi="Tahoma" w:cs="Tahoma"/>
          <w:bCs/>
        </w:rPr>
        <w:t>, les bailleurs, les prestataires ou autres corps de contrôle de l’Etat ;</w:t>
      </w:r>
    </w:p>
    <w:p w14:paraId="2661AC59" w14:textId="77777777" w:rsidR="00F313FE" w:rsidRDefault="00F313FE" w:rsidP="00DF3E40">
      <w:pPr>
        <w:numPr>
          <w:ilvl w:val="0"/>
          <w:numId w:val="3"/>
        </w:numPr>
        <w:spacing w:line="276" w:lineRule="auto"/>
        <w:ind w:left="1097"/>
        <w:jc w:val="both"/>
        <w:rPr>
          <w:rFonts w:ascii="Tahoma" w:hAnsi="Tahoma" w:cs="Tahoma"/>
          <w:bCs/>
        </w:rPr>
      </w:pPr>
      <w:r w:rsidRPr="009D3B25">
        <w:rPr>
          <w:rFonts w:ascii="Tahoma" w:hAnsi="Tahoma" w:cs="Tahoma"/>
          <w:bCs/>
        </w:rPr>
        <w:t>l’établissement de rapports trimestriels et annuels sur la passation et l’exécution des marchés à l’intention de la Direction générale pour transmission à la D</w:t>
      </w:r>
      <w:r>
        <w:rPr>
          <w:rFonts w:ascii="Tahoma" w:hAnsi="Tahoma" w:cs="Tahoma"/>
          <w:bCs/>
        </w:rPr>
        <w:t xml:space="preserve">irection </w:t>
      </w:r>
      <w:r w:rsidRPr="009D3B25">
        <w:rPr>
          <w:rFonts w:ascii="Tahoma" w:hAnsi="Tahoma" w:cs="Tahoma"/>
          <w:bCs/>
        </w:rPr>
        <w:t>C</w:t>
      </w:r>
      <w:r>
        <w:rPr>
          <w:rFonts w:ascii="Tahoma" w:hAnsi="Tahoma" w:cs="Tahoma"/>
          <w:bCs/>
        </w:rPr>
        <w:t xml:space="preserve">entrale des </w:t>
      </w:r>
      <w:r w:rsidRPr="009D3B25">
        <w:rPr>
          <w:rFonts w:ascii="Tahoma" w:hAnsi="Tahoma" w:cs="Tahoma"/>
          <w:bCs/>
        </w:rPr>
        <w:t>M</w:t>
      </w:r>
      <w:r>
        <w:rPr>
          <w:rFonts w:ascii="Tahoma" w:hAnsi="Tahoma" w:cs="Tahoma"/>
          <w:bCs/>
        </w:rPr>
        <w:t xml:space="preserve">archés </w:t>
      </w:r>
      <w:r w:rsidRPr="009D3B25">
        <w:rPr>
          <w:rFonts w:ascii="Tahoma" w:hAnsi="Tahoma" w:cs="Tahoma"/>
          <w:bCs/>
        </w:rPr>
        <w:t>P</w:t>
      </w:r>
      <w:r>
        <w:rPr>
          <w:rFonts w:ascii="Tahoma" w:hAnsi="Tahoma" w:cs="Tahoma"/>
          <w:bCs/>
        </w:rPr>
        <w:t>ublics (DCMP), à l'ARCOP</w:t>
      </w:r>
      <w:r w:rsidRPr="009D3B25">
        <w:rPr>
          <w:rFonts w:ascii="Tahoma" w:hAnsi="Tahoma" w:cs="Tahoma"/>
          <w:bCs/>
        </w:rPr>
        <w:t xml:space="preserve"> et au Ministère de </w:t>
      </w:r>
      <w:r>
        <w:rPr>
          <w:rFonts w:ascii="Tahoma" w:hAnsi="Tahoma" w:cs="Tahoma"/>
          <w:bCs/>
        </w:rPr>
        <w:t>t</w:t>
      </w:r>
      <w:r w:rsidRPr="009D3B25">
        <w:rPr>
          <w:rFonts w:ascii="Tahoma" w:hAnsi="Tahoma" w:cs="Tahoma"/>
          <w:bCs/>
        </w:rPr>
        <w:t>utelle au besoin</w:t>
      </w:r>
      <w:r>
        <w:rPr>
          <w:rFonts w:ascii="Tahoma" w:hAnsi="Tahoma" w:cs="Tahoma"/>
          <w:bCs/>
        </w:rPr>
        <w:t>.</w:t>
      </w:r>
    </w:p>
    <w:p w14:paraId="0C1DAB6D" w14:textId="77777777" w:rsidR="00A57241" w:rsidRDefault="00F313FE" w:rsidP="00DF3E40">
      <w:pPr>
        <w:spacing w:before="120" w:line="276" w:lineRule="auto"/>
        <w:ind w:left="737"/>
        <w:jc w:val="both"/>
        <w:rPr>
          <w:rFonts w:ascii="Tahoma" w:hAnsi="Tahoma" w:cs="Tahoma"/>
        </w:rPr>
      </w:pPr>
      <w:r w:rsidRPr="00A1284A">
        <w:rPr>
          <w:rFonts w:ascii="Tahoma" w:hAnsi="Tahoma" w:cs="Tahoma"/>
          <w:b/>
          <w:bCs/>
          <w:color w:val="000000"/>
        </w:rPr>
        <w:t>Article 6.-</w:t>
      </w:r>
      <w:r>
        <w:rPr>
          <w:rFonts w:ascii="Tahoma" w:hAnsi="Tahoma" w:cs="Tahoma"/>
          <w:bCs/>
          <w:color w:val="000000"/>
        </w:rPr>
        <w:t xml:space="preserve"> </w:t>
      </w:r>
      <w:r w:rsidR="00AF7E03">
        <w:rPr>
          <w:rFonts w:ascii="Tahoma" w:hAnsi="Tahoma" w:cs="Tahoma"/>
        </w:rPr>
        <w:t>L</w:t>
      </w:r>
      <w:r w:rsidRPr="009D3B25">
        <w:rPr>
          <w:rFonts w:ascii="Tahoma" w:hAnsi="Tahoma" w:cs="Tahoma"/>
        </w:rPr>
        <w:t>’ANSD comp</w:t>
      </w:r>
      <w:r>
        <w:rPr>
          <w:rFonts w:ascii="Tahoma" w:hAnsi="Tahoma" w:cs="Tahoma"/>
        </w:rPr>
        <w:t>te</w:t>
      </w:r>
      <w:r w:rsidR="005251A5">
        <w:rPr>
          <w:rFonts w:ascii="Tahoma" w:hAnsi="Tahoma" w:cs="Tahoma"/>
        </w:rPr>
        <w:t xml:space="preserve"> huit (8)</w:t>
      </w:r>
      <w:r w:rsidRPr="009D3B25">
        <w:rPr>
          <w:rFonts w:ascii="Tahoma" w:hAnsi="Tahoma" w:cs="Tahoma"/>
        </w:rPr>
        <w:t xml:space="preserve"> </w:t>
      </w:r>
      <w:r>
        <w:rPr>
          <w:rFonts w:ascii="Tahoma" w:hAnsi="Tahoma" w:cs="Tahoma"/>
        </w:rPr>
        <w:t xml:space="preserve">directions </w:t>
      </w:r>
      <w:r w:rsidR="00A57241">
        <w:rPr>
          <w:rFonts w:ascii="Tahoma" w:hAnsi="Tahoma" w:cs="Tahoma"/>
        </w:rPr>
        <w:t xml:space="preserve">qui </w:t>
      </w:r>
      <w:r>
        <w:rPr>
          <w:rFonts w:ascii="Tahoma" w:hAnsi="Tahoma" w:cs="Tahoma"/>
        </w:rPr>
        <w:t xml:space="preserve">sont </w:t>
      </w:r>
      <w:r w:rsidRPr="009D3B25">
        <w:rPr>
          <w:rFonts w:ascii="Tahoma" w:hAnsi="Tahoma" w:cs="Tahoma"/>
        </w:rPr>
        <w:t>sous l’</w:t>
      </w:r>
      <w:r>
        <w:rPr>
          <w:rFonts w:ascii="Tahoma" w:hAnsi="Tahoma" w:cs="Tahoma"/>
        </w:rPr>
        <w:t>a</w:t>
      </w:r>
      <w:r w:rsidRPr="009D3B25">
        <w:rPr>
          <w:rFonts w:ascii="Tahoma" w:hAnsi="Tahoma" w:cs="Tahoma"/>
        </w:rPr>
        <w:t>utorité du Directeur général adjoint</w:t>
      </w:r>
      <w:r w:rsidR="00A57241">
        <w:rPr>
          <w:rFonts w:ascii="Tahoma" w:hAnsi="Tahoma" w:cs="Tahoma"/>
        </w:rPr>
        <w:t xml:space="preserve">. </w:t>
      </w:r>
    </w:p>
    <w:p w14:paraId="694626F3" w14:textId="77777777" w:rsidR="00A57241" w:rsidRPr="001B7C04" w:rsidRDefault="00A57241" w:rsidP="00DF3E40">
      <w:pPr>
        <w:spacing w:before="120" w:line="276" w:lineRule="auto"/>
        <w:ind w:left="737"/>
        <w:jc w:val="both"/>
        <w:rPr>
          <w:rFonts w:ascii="Tahoma" w:hAnsi="Tahoma" w:cs="Tahoma"/>
          <w:bCs/>
          <w:color w:val="000000"/>
        </w:rPr>
      </w:pPr>
      <w:r w:rsidRPr="001B7C04">
        <w:rPr>
          <w:rFonts w:ascii="Tahoma" w:hAnsi="Tahoma" w:cs="Tahoma"/>
          <w:bCs/>
          <w:color w:val="000000"/>
        </w:rPr>
        <w:t xml:space="preserve">Sur le plan </w:t>
      </w:r>
      <w:r w:rsidR="001B7C04" w:rsidRPr="001B7C04">
        <w:rPr>
          <w:rFonts w:ascii="Tahoma" w:hAnsi="Tahoma" w:cs="Tahoma"/>
          <w:bCs/>
          <w:color w:val="000000"/>
        </w:rPr>
        <w:t>hiérarchique</w:t>
      </w:r>
      <w:r w:rsidRPr="001B7C04">
        <w:rPr>
          <w:rFonts w:ascii="Tahoma" w:hAnsi="Tahoma" w:cs="Tahoma"/>
          <w:bCs/>
          <w:color w:val="000000"/>
        </w:rPr>
        <w:t>, l’Agent comptable est rattaché au Directeur général.</w:t>
      </w:r>
    </w:p>
    <w:p w14:paraId="43511484" w14:textId="77777777" w:rsidR="00F313FE" w:rsidRPr="00A57241" w:rsidRDefault="00A57241" w:rsidP="00DF3E40">
      <w:pPr>
        <w:spacing w:before="120" w:line="276" w:lineRule="auto"/>
        <w:ind w:left="737"/>
        <w:jc w:val="both"/>
        <w:rPr>
          <w:rFonts w:ascii="Tahoma" w:hAnsi="Tahoma" w:cs="Tahoma"/>
        </w:rPr>
      </w:pPr>
      <w:r w:rsidRPr="001B7C04">
        <w:rPr>
          <w:rFonts w:ascii="Tahoma" w:hAnsi="Tahoma" w:cs="Tahoma"/>
          <w:bCs/>
          <w:color w:val="000000"/>
        </w:rPr>
        <w:t xml:space="preserve">Les directions sont : </w:t>
      </w:r>
    </w:p>
    <w:p w14:paraId="188CD66F" w14:textId="77777777" w:rsidR="00F313FE" w:rsidRPr="009D3B25" w:rsidRDefault="00AF7E03" w:rsidP="00DF3E40">
      <w:pPr>
        <w:numPr>
          <w:ilvl w:val="0"/>
          <w:numId w:val="1"/>
        </w:numPr>
        <w:spacing w:before="120" w:line="276" w:lineRule="auto"/>
        <w:ind w:left="1094" w:hanging="357"/>
        <w:jc w:val="both"/>
        <w:rPr>
          <w:rFonts w:ascii="Tahoma" w:hAnsi="Tahoma" w:cs="Tahoma"/>
        </w:rPr>
      </w:pPr>
      <w:r>
        <w:rPr>
          <w:rFonts w:ascii="Tahoma" w:hAnsi="Tahoma" w:cs="Tahoma"/>
        </w:rPr>
        <w:lastRenderedPageBreak/>
        <w:t xml:space="preserve">la </w:t>
      </w:r>
      <w:r w:rsidR="00F313FE" w:rsidRPr="009D3B25">
        <w:rPr>
          <w:rFonts w:ascii="Tahoma" w:hAnsi="Tahoma" w:cs="Tahoma"/>
        </w:rPr>
        <w:t>Direction des Statistiques économiques et de la Comptabilité nationale (DSECN)</w:t>
      </w:r>
      <w:r w:rsidR="00F313FE">
        <w:rPr>
          <w:rFonts w:ascii="Tahoma" w:hAnsi="Tahoma" w:cs="Tahoma"/>
        </w:rPr>
        <w:t> </w:t>
      </w:r>
      <w:r w:rsidR="00F313FE" w:rsidRPr="009D3B25">
        <w:rPr>
          <w:rFonts w:ascii="Tahoma" w:hAnsi="Tahoma" w:cs="Tahoma"/>
        </w:rPr>
        <w:t>;</w:t>
      </w:r>
    </w:p>
    <w:p w14:paraId="6E0B28ED" w14:textId="77777777" w:rsidR="00F313FE" w:rsidRPr="009D3B25" w:rsidRDefault="00AF7E03" w:rsidP="00DF3E40">
      <w:pPr>
        <w:numPr>
          <w:ilvl w:val="0"/>
          <w:numId w:val="1"/>
        </w:numPr>
        <w:spacing w:before="120" w:line="276" w:lineRule="auto"/>
        <w:ind w:left="1094" w:hanging="357"/>
        <w:jc w:val="both"/>
        <w:rPr>
          <w:rFonts w:ascii="Tahoma" w:hAnsi="Tahoma" w:cs="Tahoma"/>
        </w:rPr>
      </w:pPr>
      <w:r>
        <w:rPr>
          <w:rFonts w:ascii="Tahoma" w:hAnsi="Tahoma" w:cs="Tahoma"/>
        </w:rPr>
        <w:t xml:space="preserve">la </w:t>
      </w:r>
      <w:r w:rsidR="00F313FE" w:rsidRPr="009D3B25">
        <w:rPr>
          <w:rFonts w:ascii="Tahoma" w:hAnsi="Tahoma" w:cs="Tahoma"/>
        </w:rPr>
        <w:t xml:space="preserve">Direction des Statistiques </w:t>
      </w:r>
      <w:r w:rsidR="00F313FE">
        <w:rPr>
          <w:rFonts w:ascii="Tahoma" w:hAnsi="Tahoma" w:cs="Tahoma"/>
        </w:rPr>
        <w:t>d</w:t>
      </w:r>
      <w:r w:rsidR="00F313FE" w:rsidRPr="009D3B25">
        <w:rPr>
          <w:rFonts w:ascii="Tahoma" w:hAnsi="Tahoma" w:cs="Tahoma"/>
        </w:rPr>
        <w:t xml:space="preserve">émographiques et </w:t>
      </w:r>
      <w:r w:rsidR="00F313FE">
        <w:rPr>
          <w:rFonts w:ascii="Tahoma" w:hAnsi="Tahoma" w:cs="Tahoma"/>
        </w:rPr>
        <w:t>s</w:t>
      </w:r>
      <w:r w:rsidR="00F313FE" w:rsidRPr="009D3B25">
        <w:rPr>
          <w:rFonts w:ascii="Tahoma" w:hAnsi="Tahoma" w:cs="Tahoma"/>
        </w:rPr>
        <w:t>ociales (DSDS) ;</w:t>
      </w:r>
    </w:p>
    <w:p w14:paraId="3D2E0CAD" w14:textId="77777777" w:rsidR="00F313FE" w:rsidRPr="009D3B25" w:rsidRDefault="00AF7E03" w:rsidP="00DF3E40">
      <w:pPr>
        <w:numPr>
          <w:ilvl w:val="0"/>
          <w:numId w:val="1"/>
        </w:numPr>
        <w:spacing w:before="120" w:line="276" w:lineRule="auto"/>
        <w:ind w:left="1094" w:hanging="357"/>
        <w:jc w:val="both"/>
        <w:rPr>
          <w:rFonts w:ascii="Tahoma" w:hAnsi="Tahoma" w:cs="Tahoma"/>
        </w:rPr>
      </w:pPr>
      <w:r>
        <w:rPr>
          <w:rFonts w:ascii="Tahoma" w:hAnsi="Tahoma" w:cs="Tahoma"/>
        </w:rPr>
        <w:t xml:space="preserve">la </w:t>
      </w:r>
      <w:r w:rsidR="00F313FE" w:rsidRPr="00D201A7">
        <w:rPr>
          <w:rFonts w:ascii="Tahoma" w:hAnsi="Tahoma" w:cs="Tahoma"/>
        </w:rPr>
        <w:t>Direction de</w:t>
      </w:r>
      <w:r w:rsidR="00621B64">
        <w:rPr>
          <w:rFonts w:ascii="Tahoma" w:hAnsi="Tahoma" w:cs="Tahoma"/>
        </w:rPr>
        <w:t xml:space="preserve"> la </w:t>
      </w:r>
      <w:r w:rsidR="00621B64" w:rsidRPr="00D201A7">
        <w:rPr>
          <w:rFonts w:ascii="Tahoma" w:hAnsi="Tahoma" w:cs="Tahoma"/>
        </w:rPr>
        <w:t>Méthod</w:t>
      </w:r>
      <w:r w:rsidR="00621B64">
        <w:rPr>
          <w:rFonts w:ascii="Tahoma" w:hAnsi="Tahoma" w:cs="Tahoma"/>
        </w:rPr>
        <w:t>ologie,</w:t>
      </w:r>
      <w:r w:rsidR="00F313FE" w:rsidRPr="00D201A7">
        <w:rPr>
          <w:rFonts w:ascii="Tahoma" w:hAnsi="Tahoma" w:cs="Tahoma"/>
        </w:rPr>
        <w:t xml:space="preserve"> de la Coordination statistique et de l’Innovation (DMCI)</w:t>
      </w:r>
      <w:r w:rsidR="00F313FE" w:rsidRPr="009D3B25">
        <w:rPr>
          <w:rFonts w:ascii="Tahoma" w:hAnsi="Tahoma" w:cs="Tahoma"/>
        </w:rPr>
        <w:t> ;</w:t>
      </w:r>
    </w:p>
    <w:p w14:paraId="2AA91700" w14:textId="77777777" w:rsidR="00F313FE" w:rsidRPr="009D3B25" w:rsidRDefault="00AF7E03" w:rsidP="00DF3E40">
      <w:pPr>
        <w:numPr>
          <w:ilvl w:val="0"/>
          <w:numId w:val="1"/>
        </w:numPr>
        <w:spacing w:before="120" w:line="276" w:lineRule="auto"/>
        <w:ind w:left="1094" w:hanging="357"/>
        <w:jc w:val="both"/>
        <w:rPr>
          <w:rFonts w:ascii="Tahoma" w:hAnsi="Tahoma" w:cs="Tahoma"/>
        </w:rPr>
      </w:pPr>
      <w:r>
        <w:rPr>
          <w:rFonts w:ascii="Tahoma" w:hAnsi="Tahoma" w:cs="Tahoma"/>
        </w:rPr>
        <w:t xml:space="preserve">la </w:t>
      </w:r>
      <w:r w:rsidR="00F313FE" w:rsidRPr="009D3B25">
        <w:rPr>
          <w:rFonts w:ascii="Tahoma" w:hAnsi="Tahoma" w:cs="Tahoma"/>
        </w:rPr>
        <w:t xml:space="preserve">Direction </w:t>
      </w:r>
      <w:r w:rsidR="00F313FE">
        <w:rPr>
          <w:rFonts w:ascii="Tahoma" w:hAnsi="Tahoma" w:cs="Tahoma"/>
        </w:rPr>
        <w:t xml:space="preserve">des </w:t>
      </w:r>
      <w:r w:rsidR="00A15C53">
        <w:rPr>
          <w:rFonts w:ascii="Tahoma" w:hAnsi="Tahoma" w:cs="Tahoma"/>
        </w:rPr>
        <w:t>S</w:t>
      </w:r>
      <w:r w:rsidR="00F313FE">
        <w:rPr>
          <w:rFonts w:ascii="Tahoma" w:hAnsi="Tahoma" w:cs="Tahoma"/>
        </w:rPr>
        <w:t>ystèmes d</w:t>
      </w:r>
      <w:r w:rsidR="00F313FE" w:rsidRPr="009D3B25">
        <w:rPr>
          <w:rFonts w:ascii="Tahoma" w:hAnsi="Tahoma" w:cs="Tahoma"/>
        </w:rPr>
        <w:t xml:space="preserve">’Information </w:t>
      </w:r>
      <w:r w:rsidR="00F313FE">
        <w:rPr>
          <w:rFonts w:ascii="Tahoma" w:hAnsi="Tahoma" w:cs="Tahoma"/>
        </w:rPr>
        <w:t>et de la Diffusion</w:t>
      </w:r>
      <w:r w:rsidR="00F313FE" w:rsidRPr="009D3B25">
        <w:rPr>
          <w:rFonts w:ascii="Tahoma" w:hAnsi="Tahoma" w:cs="Tahoma"/>
        </w:rPr>
        <w:t xml:space="preserve"> (D</w:t>
      </w:r>
      <w:r w:rsidR="00F313FE">
        <w:rPr>
          <w:rFonts w:ascii="Tahoma" w:hAnsi="Tahoma" w:cs="Tahoma"/>
        </w:rPr>
        <w:t>SID)</w:t>
      </w:r>
      <w:r w:rsidR="00F313FE" w:rsidRPr="009D3B25">
        <w:rPr>
          <w:rFonts w:ascii="Tahoma" w:hAnsi="Tahoma" w:cs="Tahoma"/>
        </w:rPr>
        <w:t xml:space="preserve"> ; </w:t>
      </w:r>
    </w:p>
    <w:p w14:paraId="33E41FC9" w14:textId="77777777" w:rsidR="00F313FE" w:rsidRPr="009D3B25" w:rsidRDefault="00AF7E03" w:rsidP="00DF3E40">
      <w:pPr>
        <w:numPr>
          <w:ilvl w:val="0"/>
          <w:numId w:val="1"/>
        </w:numPr>
        <w:spacing w:before="120" w:line="276" w:lineRule="auto"/>
        <w:ind w:left="1094" w:hanging="357"/>
        <w:jc w:val="both"/>
        <w:rPr>
          <w:rFonts w:ascii="Tahoma" w:hAnsi="Tahoma" w:cs="Tahoma"/>
        </w:rPr>
      </w:pPr>
      <w:r>
        <w:rPr>
          <w:rFonts w:ascii="Tahoma" w:hAnsi="Tahoma" w:cs="Tahoma"/>
        </w:rPr>
        <w:t xml:space="preserve">la </w:t>
      </w:r>
      <w:r w:rsidR="00F313FE" w:rsidRPr="009D3B25">
        <w:rPr>
          <w:rFonts w:ascii="Tahoma" w:hAnsi="Tahoma" w:cs="Tahoma"/>
        </w:rPr>
        <w:t>Direction de l’Administration générale et des Ressources humaines (DAGRH) ;</w:t>
      </w:r>
    </w:p>
    <w:p w14:paraId="51A4321E" w14:textId="77777777" w:rsidR="005251A5" w:rsidRDefault="00AF7E03" w:rsidP="00DF3E40">
      <w:pPr>
        <w:numPr>
          <w:ilvl w:val="0"/>
          <w:numId w:val="1"/>
        </w:numPr>
        <w:spacing w:before="120" w:line="276" w:lineRule="auto"/>
        <w:ind w:left="1094" w:hanging="357"/>
        <w:jc w:val="both"/>
        <w:rPr>
          <w:rFonts w:ascii="Tahoma" w:hAnsi="Tahoma" w:cs="Tahoma"/>
        </w:rPr>
      </w:pPr>
      <w:r>
        <w:rPr>
          <w:rFonts w:ascii="Tahoma" w:hAnsi="Tahoma" w:cs="Tahoma"/>
        </w:rPr>
        <w:t xml:space="preserve">la </w:t>
      </w:r>
      <w:r w:rsidR="00F313FE" w:rsidRPr="009D3B25">
        <w:rPr>
          <w:rFonts w:ascii="Tahoma" w:hAnsi="Tahoma" w:cs="Tahoma"/>
        </w:rPr>
        <w:t xml:space="preserve">Direction de l’Ecole </w:t>
      </w:r>
      <w:r w:rsidR="00F313FE">
        <w:rPr>
          <w:rFonts w:ascii="Tahoma" w:hAnsi="Tahoma" w:cs="Tahoma"/>
        </w:rPr>
        <w:t>n</w:t>
      </w:r>
      <w:r w:rsidR="00F313FE" w:rsidRPr="009D3B25">
        <w:rPr>
          <w:rFonts w:ascii="Tahoma" w:hAnsi="Tahoma" w:cs="Tahoma"/>
        </w:rPr>
        <w:t xml:space="preserve">ationale de la Statistique et de l’Analyse </w:t>
      </w:r>
      <w:r w:rsidR="00F313FE">
        <w:rPr>
          <w:rFonts w:ascii="Tahoma" w:hAnsi="Tahoma" w:cs="Tahoma"/>
        </w:rPr>
        <w:t>é</w:t>
      </w:r>
      <w:r w:rsidR="00F313FE" w:rsidRPr="009D3B25">
        <w:rPr>
          <w:rFonts w:ascii="Tahoma" w:hAnsi="Tahoma" w:cs="Tahoma"/>
        </w:rPr>
        <w:t>conomique  Pierre NDIAYE </w:t>
      </w:r>
      <w:r w:rsidR="00F313FE">
        <w:rPr>
          <w:rFonts w:ascii="Tahoma" w:hAnsi="Tahoma" w:cs="Tahoma"/>
        </w:rPr>
        <w:t xml:space="preserve"> </w:t>
      </w:r>
      <w:r w:rsidR="00F313FE" w:rsidRPr="009D3B25">
        <w:rPr>
          <w:rFonts w:ascii="Tahoma" w:hAnsi="Tahoma" w:cs="Tahoma"/>
        </w:rPr>
        <w:t>(ENSAE)</w:t>
      </w:r>
      <w:r w:rsidR="005251A5">
        <w:rPr>
          <w:rFonts w:ascii="Tahoma" w:hAnsi="Tahoma" w:cs="Tahoma"/>
        </w:rPr>
        <w:t> ;</w:t>
      </w:r>
    </w:p>
    <w:p w14:paraId="23238968" w14:textId="77777777" w:rsidR="00601B9F" w:rsidRDefault="00AF7E03" w:rsidP="00DF3E40">
      <w:pPr>
        <w:numPr>
          <w:ilvl w:val="0"/>
          <w:numId w:val="1"/>
        </w:numPr>
        <w:spacing w:before="120" w:line="276" w:lineRule="auto"/>
        <w:ind w:left="1094" w:hanging="357"/>
        <w:jc w:val="both"/>
        <w:rPr>
          <w:rFonts w:ascii="Tahoma" w:hAnsi="Tahoma" w:cs="Tahoma"/>
        </w:rPr>
      </w:pPr>
      <w:r>
        <w:rPr>
          <w:rFonts w:ascii="Tahoma" w:hAnsi="Tahoma" w:cs="Tahoma"/>
        </w:rPr>
        <w:t xml:space="preserve">la </w:t>
      </w:r>
      <w:r w:rsidR="005251A5" w:rsidRPr="00601B9F">
        <w:rPr>
          <w:rFonts w:ascii="Tahoma" w:hAnsi="Tahoma" w:cs="Tahoma"/>
        </w:rPr>
        <w:t>Direc</w:t>
      </w:r>
      <w:r w:rsidR="00601B9F" w:rsidRPr="00601B9F">
        <w:rPr>
          <w:rFonts w:ascii="Tahoma" w:hAnsi="Tahoma" w:cs="Tahoma"/>
        </w:rPr>
        <w:t>tion à l’Action Régionale (DAR) ;</w:t>
      </w:r>
    </w:p>
    <w:p w14:paraId="255B32D3" w14:textId="77777777" w:rsidR="00F313FE" w:rsidRPr="001B7C04" w:rsidRDefault="00AF7E03" w:rsidP="00DF3E40">
      <w:pPr>
        <w:pStyle w:val="Paragraphedeliste"/>
        <w:numPr>
          <w:ilvl w:val="0"/>
          <w:numId w:val="1"/>
        </w:numPr>
        <w:spacing w:before="120" w:line="276" w:lineRule="auto"/>
        <w:ind w:left="1097"/>
        <w:jc w:val="both"/>
        <w:rPr>
          <w:rFonts w:ascii="Tahoma" w:hAnsi="Tahoma" w:cs="Tahoma"/>
        </w:rPr>
      </w:pPr>
      <w:r>
        <w:rPr>
          <w:rFonts w:ascii="Tahoma" w:hAnsi="Tahoma" w:cs="Tahoma"/>
        </w:rPr>
        <w:t>l’</w:t>
      </w:r>
      <w:r w:rsidR="001E70A7">
        <w:rPr>
          <w:rFonts w:ascii="Tahoma" w:hAnsi="Tahoma" w:cs="Tahoma"/>
        </w:rPr>
        <w:t>A</w:t>
      </w:r>
      <w:r w:rsidRPr="00AF7E03">
        <w:rPr>
          <w:rFonts w:ascii="Tahoma" w:hAnsi="Tahoma" w:cs="Tahoma"/>
        </w:rPr>
        <w:t xml:space="preserve">gence </w:t>
      </w:r>
      <w:r w:rsidR="00F313FE" w:rsidRPr="001B7C04">
        <w:rPr>
          <w:rFonts w:ascii="Tahoma" w:hAnsi="Tahoma" w:cs="Tahoma"/>
        </w:rPr>
        <w:t>comptable (AC).</w:t>
      </w:r>
    </w:p>
    <w:p w14:paraId="36B98C8A" w14:textId="77777777" w:rsidR="00621B64" w:rsidRPr="00621B64" w:rsidRDefault="00F313FE" w:rsidP="00DF3E40">
      <w:pPr>
        <w:autoSpaceDE w:val="0"/>
        <w:autoSpaceDN w:val="0"/>
        <w:adjustRightInd w:val="0"/>
        <w:spacing w:line="276" w:lineRule="auto"/>
        <w:ind w:left="737"/>
        <w:jc w:val="both"/>
        <w:rPr>
          <w:rFonts w:ascii="Tahoma" w:hAnsi="Tahoma" w:cs="Tahoma"/>
          <w:b/>
          <w:bCs/>
          <w:color w:val="000000"/>
        </w:rPr>
      </w:pPr>
      <w:r w:rsidRPr="00621B64">
        <w:rPr>
          <w:rFonts w:ascii="Tahoma" w:hAnsi="Tahoma" w:cs="Tahoma"/>
          <w:b/>
          <w:bCs/>
          <w:color w:val="000000"/>
        </w:rPr>
        <w:t xml:space="preserve">Article 15.- </w:t>
      </w:r>
      <w:r w:rsidR="00621B64" w:rsidRPr="00621B64">
        <w:rPr>
          <w:rFonts w:ascii="Tahoma" w:hAnsi="Tahoma" w:cs="Tahoma"/>
          <w:b/>
          <w:bCs/>
          <w:color w:val="000000"/>
        </w:rPr>
        <w:t>La Direction de la Méthodologie, de la Coordination statistique et de l’Innovation (DMCI)</w:t>
      </w:r>
      <w:r w:rsidR="00621B64" w:rsidRPr="00621B64">
        <w:rPr>
          <w:rFonts w:ascii="Tahoma" w:hAnsi="Tahoma" w:cs="Tahoma"/>
          <w:bCs/>
          <w:color w:val="000000"/>
        </w:rPr>
        <w:t xml:space="preserve"> élabore et vulgarise les méthodologies et bonnes pratiques en matière statistique. Elle est notamment chargée d’harmoniser les concepts, nomenclatures et classification utilisés à l’ANSD et au sein de tout le Système statistique national. En outre, elle est chargée de la mise en place, progressive et de manière coopérative, d’un cadre national d'assurance qualité et d’assurer la veille technologique, et de faire la promotion de la recherche et de l’innovation. La DMCI assure aussi la coordination et la programmation des activités statistique du S</w:t>
      </w:r>
      <w:r w:rsidR="00A15C53">
        <w:rPr>
          <w:rFonts w:ascii="Tahoma" w:hAnsi="Tahoma" w:cs="Tahoma"/>
          <w:bCs/>
          <w:color w:val="000000"/>
        </w:rPr>
        <w:t>ystème statistique national (SSN)</w:t>
      </w:r>
      <w:r w:rsidR="00621B64" w:rsidRPr="00621B64">
        <w:rPr>
          <w:rFonts w:ascii="Tahoma" w:hAnsi="Tahoma" w:cs="Tahoma"/>
          <w:bCs/>
          <w:color w:val="000000"/>
        </w:rPr>
        <w:t xml:space="preserve"> et supervise la coopération internationale de l’ANSD. Elle sert d'interlocuteur entre l’ANSD et les autres structures membres du SSN. Elle appuie le Directeur général dans la préparation des dossiers relatifs au Conseil national de la Statistique</w:t>
      </w:r>
      <w:r w:rsidR="00A15C53">
        <w:rPr>
          <w:rFonts w:ascii="Tahoma" w:hAnsi="Tahoma" w:cs="Tahoma"/>
          <w:bCs/>
          <w:color w:val="000000"/>
        </w:rPr>
        <w:t xml:space="preserve"> (CNS)</w:t>
      </w:r>
      <w:r w:rsidR="00621B64" w:rsidRPr="00621B64">
        <w:rPr>
          <w:rFonts w:ascii="Tahoma" w:hAnsi="Tahoma" w:cs="Tahoma"/>
          <w:bCs/>
          <w:color w:val="000000"/>
        </w:rPr>
        <w:t xml:space="preserve"> et au Comité technique des Programmes statistiques</w:t>
      </w:r>
      <w:r w:rsidR="00A15C53">
        <w:rPr>
          <w:rFonts w:ascii="Tahoma" w:hAnsi="Tahoma" w:cs="Tahoma"/>
          <w:bCs/>
          <w:color w:val="000000"/>
        </w:rPr>
        <w:t xml:space="preserve"> (CTPS)</w:t>
      </w:r>
      <w:r w:rsidR="00621B64" w:rsidRPr="00621B64">
        <w:rPr>
          <w:rFonts w:ascii="Tahoma" w:hAnsi="Tahoma" w:cs="Tahoma"/>
          <w:bCs/>
          <w:color w:val="000000"/>
        </w:rPr>
        <w:t>, notamment la préparation des sessions de ses organes et des commissions et groupes de travail qu’ils mettent en place, le suivi de l’exécution de leurs décisions, etc. Elle veille au maintien d’un niveau élevé de maîtrise des techniques statistiques et à la gestion de la qualité des résultats produits.</w:t>
      </w:r>
      <w:r w:rsidR="00621B64" w:rsidRPr="00621B64">
        <w:rPr>
          <w:rFonts w:ascii="Tahoma" w:hAnsi="Tahoma" w:cs="Tahoma"/>
          <w:b/>
          <w:bCs/>
          <w:color w:val="000000"/>
        </w:rPr>
        <w:t xml:space="preserve"> </w:t>
      </w:r>
    </w:p>
    <w:p w14:paraId="07515357" w14:textId="77777777" w:rsidR="003869AA" w:rsidRPr="00B71D5F" w:rsidRDefault="003869AA" w:rsidP="00DF3E40">
      <w:pPr>
        <w:spacing w:before="120" w:line="276" w:lineRule="auto"/>
        <w:ind w:left="1163" w:hanging="426"/>
        <w:jc w:val="both"/>
        <w:rPr>
          <w:rFonts w:ascii="Tahoma" w:hAnsi="Tahoma" w:cs="Tahoma"/>
          <w:bCs/>
          <w:color w:val="000000" w:themeColor="text1"/>
        </w:rPr>
      </w:pPr>
      <w:r w:rsidRPr="00B71D5F">
        <w:rPr>
          <w:rFonts w:ascii="Tahoma" w:hAnsi="Tahoma" w:cs="Tahoma"/>
          <w:bCs/>
          <w:color w:val="000000" w:themeColor="text1"/>
        </w:rPr>
        <w:t>La DMCI est composée de deux divisions :</w:t>
      </w:r>
    </w:p>
    <w:p w14:paraId="55F6F5D7" w14:textId="77777777" w:rsidR="003869AA" w:rsidRPr="00B71D5F" w:rsidRDefault="003869AA" w:rsidP="00DF3E40">
      <w:pPr>
        <w:pStyle w:val="Paragraphedeliste"/>
        <w:numPr>
          <w:ilvl w:val="0"/>
          <w:numId w:val="1"/>
        </w:numPr>
        <w:spacing w:before="120" w:line="276" w:lineRule="auto"/>
        <w:ind w:left="1097"/>
        <w:jc w:val="both"/>
        <w:rPr>
          <w:rFonts w:ascii="Tahoma" w:hAnsi="Tahoma" w:cs="Tahoma"/>
          <w:bCs/>
          <w:color w:val="FF0000"/>
        </w:rPr>
      </w:pPr>
      <w:r w:rsidRPr="00B71D5F">
        <w:rPr>
          <w:rFonts w:ascii="Tahoma" w:hAnsi="Tahoma" w:cs="Tahoma"/>
          <w:bCs/>
          <w:color w:val="000000"/>
        </w:rPr>
        <w:t xml:space="preserve">La </w:t>
      </w:r>
      <w:r w:rsidRPr="00B71D5F">
        <w:rPr>
          <w:rFonts w:ascii="Tahoma" w:eastAsiaTheme="minorHAnsi" w:hAnsi="Tahoma" w:cs="Tahoma"/>
          <w:lang w:eastAsia="en-US"/>
        </w:rPr>
        <w:t>Division de la Méthodologie et de l’Innovation (DMI)</w:t>
      </w:r>
      <w:r>
        <w:rPr>
          <w:rFonts w:ascii="Tahoma" w:eastAsiaTheme="minorHAnsi" w:hAnsi="Tahoma" w:cs="Tahoma"/>
          <w:lang w:eastAsia="en-US"/>
        </w:rPr>
        <w:t> ;</w:t>
      </w:r>
    </w:p>
    <w:p w14:paraId="7E420CA6" w14:textId="77777777" w:rsidR="003869AA" w:rsidRPr="00B71D5F" w:rsidRDefault="003869AA" w:rsidP="00DF3E40">
      <w:pPr>
        <w:pStyle w:val="Paragraphedeliste"/>
        <w:numPr>
          <w:ilvl w:val="0"/>
          <w:numId w:val="1"/>
        </w:numPr>
        <w:spacing w:before="120" w:line="276" w:lineRule="auto"/>
        <w:ind w:left="1097"/>
        <w:jc w:val="both"/>
        <w:rPr>
          <w:rFonts w:ascii="Tahoma" w:hAnsi="Tahoma" w:cs="Tahoma"/>
          <w:bCs/>
          <w:color w:val="000000"/>
        </w:rPr>
      </w:pPr>
      <w:r>
        <w:rPr>
          <w:rFonts w:ascii="Tahoma" w:hAnsi="Tahoma" w:cs="Tahoma"/>
          <w:bCs/>
          <w:color w:val="000000"/>
        </w:rPr>
        <w:t xml:space="preserve">La </w:t>
      </w:r>
      <w:r w:rsidRPr="00B71D5F">
        <w:rPr>
          <w:rFonts w:ascii="Tahoma" w:hAnsi="Tahoma" w:cs="Tahoma"/>
          <w:bCs/>
          <w:color w:val="000000"/>
        </w:rPr>
        <w:t>Division de la Coopération et de la Coordination</w:t>
      </w:r>
      <w:r>
        <w:rPr>
          <w:rFonts w:ascii="Tahoma" w:hAnsi="Tahoma" w:cs="Tahoma"/>
          <w:bCs/>
          <w:color w:val="000000"/>
        </w:rPr>
        <w:t xml:space="preserve"> statistique (DCC</w:t>
      </w:r>
      <w:r w:rsidRPr="00B71D5F">
        <w:rPr>
          <w:rFonts w:ascii="Tahoma" w:hAnsi="Tahoma" w:cs="Tahoma"/>
          <w:bCs/>
          <w:color w:val="000000"/>
        </w:rPr>
        <w:t>)</w:t>
      </w:r>
      <w:r>
        <w:rPr>
          <w:rFonts w:ascii="Tahoma" w:hAnsi="Tahoma" w:cs="Tahoma"/>
          <w:bCs/>
          <w:color w:val="000000"/>
        </w:rPr>
        <w:t>.</w:t>
      </w:r>
    </w:p>
    <w:p w14:paraId="46EC2A73" w14:textId="77777777" w:rsidR="00F313FE" w:rsidRDefault="00F313FE" w:rsidP="00DF3E40">
      <w:pPr>
        <w:autoSpaceDE w:val="0"/>
        <w:autoSpaceDN w:val="0"/>
        <w:adjustRightInd w:val="0"/>
        <w:spacing w:line="276" w:lineRule="auto"/>
        <w:ind w:left="737"/>
        <w:jc w:val="both"/>
        <w:rPr>
          <w:rFonts w:ascii="Tahoma" w:eastAsiaTheme="minorHAnsi" w:hAnsi="Tahoma" w:cs="Tahoma"/>
          <w:lang w:eastAsia="en-US"/>
        </w:rPr>
      </w:pPr>
      <w:r w:rsidRPr="00A1284A">
        <w:rPr>
          <w:rFonts w:ascii="Tahoma" w:hAnsi="Tahoma" w:cs="Tahoma"/>
          <w:b/>
          <w:bCs/>
          <w:color w:val="000000"/>
        </w:rPr>
        <w:t>Article 16.-</w:t>
      </w:r>
      <w:r>
        <w:rPr>
          <w:rFonts w:ascii="Tahoma" w:hAnsi="Tahoma" w:cs="Tahoma"/>
          <w:bCs/>
          <w:color w:val="000000"/>
        </w:rPr>
        <w:t xml:space="preserve"> </w:t>
      </w:r>
      <w:r w:rsidRPr="00B71D5F">
        <w:rPr>
          <w:rFonts w:ascii="Tahoma" w:hAnsi="Tahoma" w:cs="Tahoma"/>
          <w:b/>
          <w:bCs/>
          <w:color w:val="000000"/>
        </w:rPr>
        <w:t xml:space="preserve">La </w:t>
      </w:r>
      <w:r w:rsidRPr="00C17829">
        <w:rPr>
          <w:rFonts w:ascii="Tahoma" w:eastAsiaTheme="minorHAnsi" w:hAnsi="Tahoma" w:cs="Tahoma"/>
          <w:b/>
          <w:lang w:eastAsia="en-US"/>
        </w:rPr>
        <w:t>Division de la Méthodologie et de l’I</w:t>
      </w:r>
      <w:r>
        <w:rPr>
          <w:rFonts w:ascii="Tahoma" w:eastAsiaTheme="minorHAnsi" w:hAnsi="Tahoma" w:cs="Tahoma"/>
          <w:b/>
          <w:lang w:eastAsia="en-US"/>
        </w:rPr>
        <w:t xml:space="preserve">nnovation (DMI) </w:t>
      </w:r>
      <w:r w:rsidRPr="00C17829">
        <w:rPr>
          <w:rFonts w:ascii="Tahoma" w:eastAsiaTheme="minorHAnsi" w:hAnsi="Tahoma" w:cs="Tahoma"/>
          <w:lang w:eastAsia="en-US"/>
        </w:rPr>
        <w:t xml:space="preserve">est chargée d’élaborer les recueils de méthodologies, de nomenclatures, de classifications et de concepts et de mettre en place un dispositif d’assurance et qualité des données. </w:t>
      </w:r>
      <w:commentRangeStart w:id="0"/>
      <w:r w:rsidRPr="00EB1169">
        <w:rPr>
          <w:rFonts w:ascii="Tahoma" w:eastAsiaTheme="minorHAnsi" w:hAnsi="Tahoma" w:cs="Tahoma"/>
          <w:highlight w:val="yellow"/>
          <w:lang w:eastAsia="en-US"/>
          <w:rPrChange w:id="1" w:author="Fatimatou SY" w:date="2023-12-18T15:57:00Z">
            <w:rPr>
              <w:rFonts w:ascii="Tahoma" w:eastAsiaTheme="minorHAnsi" w:hAnsi="Tahoma" w:cs="Tahoma"/>
              <w:lang w:eastAsia="en-US"/>
            </w:rPr>
          </w:rPrChange>
        </w:rPr>
        <w:t>Elle</w:t>
      </w:r>
      <w:commentRangeEnd w:id="0"/>
      <w:r w:rsidR="00EB1169">
        <w:rPr>
          <w:rStyle w:val="Marquedecommentaire"/>
        </w:rPr>
        <w:commentReference w:id="0"/>
      </w:r>
      <w:r w:rsidRPr="00EB1169">
        <w:rPr>
          <w:rFonts w:ascii="Tahoma" w:eastAsiaTheme="minorHAnsi" w:hAnsi="Tahoma" w:cs="Tahoma"/>
          <w:highlight w:val="yellow"/>
          <w:lang w:eastAsia="en-US"/>
          <w:rPrChange w:id="2" w:author="Fatimatou SY" w:date="2023-12-18T15:57:00Z">
            <w:rPr>
              <w:rFonts w:ascii="Tahoma" w:eastAsiaTheme="minorHAnsi" w:hAnsi="Tahoma" w:cs="Tahoma"/>
              <w:lang w:eastAsia="en-US"/>
            </w:rPr>
          </w:rPrChange>
        </w:rPr>
        <w:t xml:space="preserve"> élabore et assure le suivi et l’évaluation de toutes les stratégies du SSN et de l’ANSD</w:t>
      </w:r>
      <w:r w:rsidRPr="00C17829">
        <w:rPr>
          <w:rFonts w:ascii="Tahoma" w:eastAsiaTheme="minorHAnsi" w:hAnsi="Tahoma" w:cs="Tahoma"/>
          <w:lang w:eastAsia="en-US"/>
        </w:rPr>
        <w:t xml:space="preserve">. Elle est chargée également d’assurer la veille </w:t>
      </w:r>
      <w:r w:rsidRPr="00C17829">
        <w:rPr>
          <w:rFonts w:ascii="Tahoma" w:eastAsiaTheme="minorHAnsi" w:hAnsi="Tahoma" w:cs="Tahoma"/>
          <w:lang w:eastAsia="en-US"/>
        </w:rPr>
        <w:lastRenderedPageBreak/>
        <w:t>technologique, et de faire la promotion de la recherche et de l’innovation. Elle est composée de deux bureaux :</w:t>
      </w:r>
    </w:p>
    <w:p w14:paraId="6D255837" w14:textId="77777777" w:rsidR="00F313FE" w:rsidRPr="00C17829" w:rsidRDefault="00F313FE" w:rsidP="00DF3E40">
      <w:pPr>
        <w:pStyle w:val="Paragraphedeliste"/>
        <w:numPr>
          <w:ilvl w:val="0"/>
          <w:numId w:val="2"/>
        </w:numPr>
        <w:spacing w:after="160" w:line="276" w:lineRule="auto"/>
        <w:ind w:left="1097"/>
        <w:jc w:val="both"/>
        <w:rPr>
          <w:rFonts w:ascii="Tahoma" w:eastAsiaTheme="minorHAnsi" w:hAnsi="Tahoma" w:cs="Tahoma"/>
          <w:b/>
          <w:bCs/>
          <w:lang w:eastAsia="en-US"/>
        </w:rPr>
      </w:pPr>
      <w:r w:rsidRPr="00C17829">
        <w:rPr>
          <w:rFonts w:ascii="Tahoma" w:eastAsiaTheme="minorHAnsi" w:hAnsi="Tahoma" w:cs="Tahoma"/>
          <w:b/>
          <w:bCs/>
          <w:lang w:eastAsia="en-US"/>
        </w:rPr>
        <w:t>Le Bureau des Méthodes et Normes</w:t>
      </w:r>
      <w:r w:rsidRPr="00C17829">
        <w:rPr>
          <w:rFonts w:ascii="Tahoma" w:eastAsiaTheme="minorHAnsi" w:hAnsi="Tahoma" w:cs="Tahoma"/>
          <w:bCs/>
          <w:lang w:eastAsia="en-US"/>
        </w:rPr>
        <w:t xml:space="preserve"> (</w:t>
      </w:r>
      <w:r w:rsidRPr="00C17829">
        <w:rPr>
          <w:rFonts w:ascii="Tahoma" w:eastAsiaTheme="minorHAnsi" w:hAnsi="Tahoma" w:cs="Tahoma"/>
          <w:b/>
          <w:bCs/>
          <w:lang w:eastAsia="en-US"/>
        </w:rPr>
        <w:t>BMN)</w:t>
      </w:r>
      <w:r>
        <w:rPr>
          <w:rFonts w:ascii="Tahoma" w:eastAsiaTheme="minorHAnsi" w:hAnsi="Tahoma" w:cs="Tahoma"/>
          <w:bCs/>
          <w:lang w:eastAsia="en-US"/>
        </w:rPr>
        <w:t xml:space="preserve"> </w:t>
      </w:r>
      <w:r w:rsidRPr="00C17829">
        <w:rPr>
          <w:rFonts w:ascii="Tahoma" w:eastAsiaTheme="minorHAnsi" w:hAnsi="Tahoma" w:cs="Tahoma"/>
          <w:bCs/>
          <w:lang w:eastAsia="en-US"/>
        </w:rPr>
        <w:t>est chargé :</w:t>
      </w:r>
    </w:p>
    <w:p w14:paraId="4CB61909" w14:textId="77777777" w:rsidR="00F313FE" w:rsidRPr="00C17829" w:rsidRDefault="00F313FE" w:rsidP="00DF3E40">
      <w:pPr>
        <w:pStyle w:val="Paragraphedeliste"/>
        <w:numPr>
          <w:ilvl w:val="1"/>
          <w:numId w:val="2"/>
        </w:numPr>
        <w:spacing w:after="160" w:line="276" w:lineRule="auto"/>
        <w:ind w:left="1097"/>
        <w:jc w:val="both"/>
        <w:rPr>
          <w:rFonts w:ascii="Tahoma" w:eastAsiaTheme="minorHAnsi" w:hAnsi="Tahoma" w:cs="Tahoma"/>
          <w:b/>
          <w:bCs/>
          <w:lang w:eastAsia="en-US"/>
        </w:rPr>
      </w:pPr>
      <w:r w:rsidRPr="00C17829">
        <w:rPr>
          <w:rFonts w:ascii="Tahoma" w:eastAsiaTheme="minorHAnsi" w:hAnsi="Tahoma" w:cs="Tahoma"/>
          <w:bCs/>
          <w:lang w:eastAsia="en-US"/>
        </w:rPr>
        <w:t>d’élaborer les recueils de méthodologies, de nomenclatures, de classifications et de concepts et de les vulgariser au sein du SSN ;</w:t>
      </w:r>
    </w:p>
    <w:p w14:paraId="00EB4D35" w14:textId="5DA9C3FE" w:rsidR="00F313FE" w:rsidRPr="00C17829" w:rsidRDefault="00F313FE" w:rsidP="00DF3E40">
      <w:pPr>
        <w:pStyle w:val="Paragraphedeliste"/>
        <w:numPr>
          <w:ilvl w:val="1"/>
          <w:numId w:val="2"/>
        </w:numPr>
        <w:spacing w:after="160" w:line="276" w:lineRule="auto"/>
        <w:ind w:left="1097"/>
        <w:jc w:val="both"/>
        <w:rPr>
          <w:rFonts w:ascii="Tahoma" w:eastAsiaTheme="minorHAnsi" w:hAnsi="Tahoma" w:cs="Tahoma"/>
          <w:bCs/>
          <w:lang w:eastAsia="en-US"/>
        </w:rPr>
      </w:pPr>
      <w:proofErr w:type="gramStart"/>
      <w:r w:rsidRPr="00C17829">
        <w:rPr>
          <w:rFonts w:ascii="Tahoma" w:eastAsiaTheme="minorHAnsi" w:hAnsi="Tahoma" w:cs="Tahoma"/>
          <w:bCs/>
          <w:lang w:eastAsia="en-US"/>
        </w:rPr>
        <w:t>de</w:t>
      </w:r>
      <w:proofErr w:type="gramEnd"/>
      <w:r w:rsidRPr="00C17829">
        <w:rPr>
          <w:rFonts w:ascii="Tahoma" w:eastAsiaTheme="minorHAnsi" w:hAnsi="Tahoma" w:cs="Tahoma"/>
          <w:bCs/>
          <w:lang w:eastAsia="en-US"/>
        </w:rPr>
        <w:t xml:space="preserve"> mettre en place et d’opérationnaliser </w:t>
      </w:r>
      <w:r w:rsidR="001F19BC">
        <w:rPr>
          <w:rFonts w:ascii="Tahoma" w:eastAsiaTheme="minorHAnsi" w:hAnsi="Tahoma" w:cs="Tahoma"/>
          <w:bCs/>
          <w:lang w:eastAsia="en-US"/>
        </w:rPr>
        <w:t>l</w:t>
      </w:r>
      <w:ins w:id="3" w:author="Fatimatou SY" w:date="2023-12-18T12:39:00Z">
        <w:r w:rsidR="009E4981">
          <w:rPr>
            <w:rFonts w:ascii="Tahoma" w:eastAsiaTheme="minorHAnsi" w:hAnsi="Tahoma" w:cs="Tahoma"/>
            <w:bCs/>
            <w:lang w:eastAsia="en-US"/>
          </w:rPr>
          <w:t>e</w:t>
        </w:r>
      </w:ins>
      <w:del w:id="4" w:author="Fatimatou SY" w:date="2023-12-18T12:39:00Z">
        <w:r w:rsidR="001F19BC" w:rsidDel="009E4981">
          <w:rPr>
            <w:rFonts w:ascii="Tahoma" w:eastAsiaTheme="minorHAnsi" w:hAnsi="Tahoma" w:cs="Tahoma"/>
            <w:bCs/>
            <w:lang w:eastAsia="en-US"/>
          </w:rPr>
          <w:delText>a</w:delText>
        </w:r>
      </w:del>
      <w:r w:rsidR="001F19BC">
        <w:rPr>
          <w:rFonts w:ascii="Tahoma" w:eastAsiaTheme="minorHAnsi" w:hAnsi="Tahoma" w:cs="Tahoma"/>
          <w:bCs/>
          <w:lang w:eastAsia="en-US"/>
        </w:rPr>
        <w:t xml:space="preserve"> cadre national d’assurance</w:t>
      </w:r>
      <w:r w:rsidRPr="00C17829">
        <w:rPr>
          <w:rFonts w:ascii="Tahoma" w:eastAsiaTheme="minorHAnsi" w:hAnsi="Tahoma" w:cs="Tahoma"/>
          <w:bCs/>
          <w:lang w:eastAsia="en-US"/>
        </w:rPr>
        <w:t xml:space="preserve"> qualité (CNAQ) ;</w:t>
      </w:r>
    </w:p>
    <w:p w14:paraId="5DFDA30C" w14:textId="77777777" w:rsidR="00F313FE" w:rsidRPr="00C17829" w:rsidRDefault="00F313FE" w:rsidP="00DF3E40">
      <w:pPr>
        <w:pStyle w:val="Paragraphedeliste"/>
        <w:numPr>
          <w:ilvl w:val="1"/>
          <w:numId w:val="2"/>
        </w:numPr>
        <w:spacing w:after="160" w:line="276" w:lineRule="auto"/>
        <w:ind w:left="1097"/>
        <w:jc w:val="both"/>
        <w:rPr>
          <w:rFonts w:ascii="Tahoma" w:eastAsiaTheme="minorHAnsi" w:hAnsi="Tahoma" w:cs="Tahoma"/>
          <w:bCs/>
          <w:lang w:eastAsia="en-US"/>
        </w:rPr>
      </w:pPr>
      <w:r w:rsidRPr="00C17829">
        <w:rPr>
          <w:rFonts w:ascii="Tahoma" w:eastAsiaTheme="minorHAnsi" w:hAnsi="Tahoma" w:cs="Tahoma"/>
          <w:bCs/>
          <w:lang w:eastAsia="en-US"/>
        </w:rPr>
        <w:t>de coordonner l’harmonisation des méthodologies au niveau national et international ;</w:t>
      </w:r>
    </w:p>
    <w:p w14:paraId="6664F76C" w14:textId="77777777" w:rsidR="00F313FE" w:rsidRPr="00C17829" w:rsidRDefault="00F313FE" w:rsidP="00DF3E40">
      <w:pPr>
        <w:pStyle w:val="Paragraphedeliste"/>
        <w:numPr>
          <w:ilvl w:val="1"/>
          <w:numId w:val="2"/>
        </w:numPr>
        <w:spacing w:after="160" w:line="276" w:lineRule="auto"/>
        <w:ind w:left="1097"/>
        <w:jc w:val="both"/>
        <w:rPr>
          <w:rFonts w:ascii="Tahoma" w:eastAsiaTheme="minorHAnsi" w:hAnsi="Tahoma" w:cs="Tahoma"/>
          <w:b/>
          <w:bCs/>
          <w:lang w:eastAsia="en-US"/>
        </w:rPr>
      </w:pPr>
      <w:r w:rsidRPr="00C17829">
        <w:rPr>
          <w:rFonts w:ascii="Tahoma" w:eastAsiaTheme="minorHAnsi" w:hAnsi="Tahoma" w:cs="Tahoma"/>
          <w:bCs/>
          <w:lang w:eastAsia="en-US"/>
        </w:rPr>
        <w:t>de coordonner la dé</w:t>
      </w:r>
      <w:r>
        <w:rPr>
          <w:rFonts w:ascii="Tahoma" w:eastAsiaTheme="minorHAnsi" w:hAnsi="Tahoma" w:cs="Tahoma"/>
          <w:bCs/>
          <w:lang w:eastAsia="en-US"/>
        </w:rPr>
        <w:t>livrance des visas statistiques ;</w:t>
      </w:r>
    </w:p>
    <w:p w14:paraId="4A74DD66" w14:textId="77777777" w:rsidR="00F313FE" w:rsidRPr="00C17829" w:rsidRDefault="00F313FE" w:rsidP="00DF3E40">
      <w:pPr>
        <w:pStyle w:val="Paragraphedeliste"/>
        <w:numPr>
          <w:ilvl w:val="1"/>
          <w:numId w:val="2"/>
        </w:numPr>
        <w:spacing w:after="160" w:line="276" w:lineRule="auto"/>
        <w:ind w:left="1097"/>
        <w:jc w:val="both"/>
        <w:rPr>
          <w:rFonts w:ascii="Tahoma" w:eastAsiaTheme="minorHAnsi" w:hAnsi="Tahoma" w:cs="Tahoma"/>
          <w:bCs/>
          <w:lang w:eastAsia="en-US"/>
        </w:rPr>
      </w:pPr>
      <w:r w:rsidRPr="00C17829">
        <w:rPr>
          <w:rFonts w:ascii="Tahoma" w:eastAsiaTheme="minorHAnsi" w:hAnsi="Tahoma" w:cs="Tahoma"/>
          <w:bCs/>
          <w:lang w:eastAsia="en-US"/>
        </w:rPr>
        <w:t xml:space="preserve">de recueillir les demandes de visa et de convoquer </w:t>
      </w:r>
      <w:r>
        <w:rPr>
          <w:rFonts w:ascii="Tahoma" w:eastAsiaTheme="minorHAnsi" w:hAnsi="Tahoma" w:cs="Tahoma"/>
          <w:bCs/>
          <w:lang w:eastAsia="en-US"/>
        </w:rPr>
        <w:t>la réunion de la commission a</w:t>
      </w:r>
      <w:r w:rsidRPr="00C17829">
        <w:rPr>
          <w:rFonts w:ascii="Tahoma" w:eastAsiaTheme="minorHAnsi" w:hAnsi="Tahoma" w:cs="Tahoma"/>
          <w:bCs/>
          <w:lang w:eastAsia="en-US"/>
        </w:rPr>
        <w:t>d hoc chargée d’étudier les propositio</w:t>
      </w:r>
      <w:r>
        <w:rPr>
          <w:rFonts w:ascii="Tahoma" w:eastAsiaTheme="minorHAnsi" w:hAnsi="Tahoma" w:cs="Tahoma"/>
          <w:bCs/>
          <w:lang w:eastAsia="en-US"/>
        </w:rPr>
        <w:t>ns méthodologiques du demandeur ;</w:t>
      </w:r>
    </w:p>
    <w:p w14:paraId="005E72DE" w14:textId="77777777" w:rsidR="00F313FE" w:rsidRDefault="00F313FE" w:rsidP="00DF3E40">
      <w:pPr>
        <w:pStyle w:val="Paragraphedeliste"/>
        <w:numPr>
          <w:ilvl w:val="1"/>
          <w:numId w:val="2"/>
        </w:numPr>
        <w:spacing w:after="160" w:line="276" w:lineRule="auto"/>
        <w:ind w:left="1097"/>
        <w:jc w:val="both"/>
        <w:rPr>
          <w:rFonts w:ascii="Tahoma" w:eastAsiaTheme="minorHAnsi" w:hAnsi="Tahoma" w:cs="Tahoma"/>
          <w:bCs/>
          <w:lang w:eastAsia="en-US"/>
        </w:rPr>
      </w:pPr>
      <w:r w:rsidRPr="00C17829">
        <w:rPr>
          <w:rFonts w:ascii="Tahoma" w:eastAsiaTheme="minorHAnsi" w:hAnsi="Tahoma" w:cs="Tahoma"/>
          <w:bCs/>
          <w:lang w:eastAsia="en-US"/>
        </w:rPr>
        <w:t>de produire des rapports périodiques.</w:t>
      </w:r>
    </w:p>
    <w:p w14:paraId="426955D6" w14:textId="77777777" w:rsidR="00F313FE" w:rsidRPr="00C17829" w:rsidRDefault="00F313FE" w:rsidP="00DF3E40">
      <w:pPr>
        <w:pStyle w:val="Paragraphedeliste"/>
        <w:numPr>
          <w:ilvl w:val="0"/>
          <w:numId w:val="2"/>
        </w:numPr>
        <w:spacing w:line="276" w:lineRule="auto"/>
        <w:ind w:left="1097"/>
        <w:jc w:val="both"/>
        <w:rPr>
          <w:rFonts w:ascii="Tahoma" w:hAnsi="Tahoma" w:cs="Tahoma"/>
          <w:b/>
          <w:bCs/>
        </w:rPr>
      </w:pPr>
      <w:r w:rsidRPr="00C17829">
        <w:rPr>
          <w:rFonts w:ascii="Tahoma" w:hAnsi="Tahoma" w:cs="Tahoma"/>
          <w:b/>
          <w:bCs/>
        </w:rPr>
        <w:t>Le Bureau de la Recherche et de l’Innovation </w:t>
      </w:r>
      <w:r w:rsidRPr="00C17829">
        <w:rPr>
          <w:rFonts w:ascii="Tahoma" w:hAnsi="Tahoma" w:cs="Tahoma"/>
          <w:bCs/>
        </w:rPr>
        <w:t>(</w:t>
      </w:r>
      <w:r w:rsidRPr="00C17829">
        <w:rPr>
          <w:rFonts w:ascii="Tahoma" w:hAnsi="Tahoma" w:cs="Tahoma"/>
          <w:b/>
          <w:bCs/>
        </w:rPr>
        <w:t>BRI)</w:t>
      </w:r>
      <w:r>
        <w:rPr>
          <w:rFonts w:ascii="Tahoma" w:hAnsi="Tahoma" w:cs="Tahoma"/>
          <w:bCs/>
        </w:rPr>
        <w:t xml:space="preserve"> </w:t>
      </w:r>
      <w:r w:rsidRPr="00C17829">
        <w:rPr>
          <w:rFonts w:ascii="Tahoma" w:hAnsi="Tahoma" w:cs="Tahoma"/>
          <w:bCs/>
        </w:rPr>
        <w:t>est chargé :</w:t>
      </w:r>
    </w:p>
    <w:p w14:paraId="5E0ECC82" w14:textId="77777777" w:rsidR="00F313FE" w:rsidRPr="00C17829" w:rsidRDefault="00F313FE" w:rsidP="00DF3E40">
      <w:pPr>
        <w:pStyle w:val="Paragraphedeliste"/>
        <w:numPr>
          <w:ilvl w:val="1"/>
          <w:numId w:val="2"/>
        </w:numPr>
        <w:spacing w:after="160" w:line="276" w:lineRule="auto"/>
        <w:ind w:left="1097"/>
        <w:jc w:val="both"/>
        <w:rPr>
          <w:rFonts w:ascii="Tahoma" w:hAnsi="Tahoma" w:cs="Tahoma"/>
          <w:bCs/>
        </w:rPr>
      </w:pPr>
      <w:r w:rsidRPr="00C17829">
        <w:rPr>
          <w:rFonts w:ascii="Tahoma" w:hAnsi="Tahoma" w:cs="Tahoma"/>
          <w:bCs/>
        </w:rPr>
        <w:t>d’assurer la veille technologique ;</w:t>
      </w:r>
    </w:p>
    <w:p w14:paraId="78C87050" w14:textId="77777777" w:rsidR="00F313FE" w:rsidRPr="00C17829" w:rsidRDefault="00F313FE" w:rsidP="00DF3E40">
      <w:pPr>
        <w:pStyle w:val="Paragraphedeliste"/>
        <w:numPr>
          <w:ilvl w:val="1"/>
          <w:numId w:val="2"/>
        </w:numPr>
        <w:spacing w:after="160" w:line="276" w:lineRule="auto"/>
        <w:ind w:left="1097"/>
        <w:jc w:val="both"/>
        <w:rPr>
          <w:rFonts w:ascii="Tahoma" w:hAnsi="Tahoma" w:cs="Tahoma"/>
          <w:bCs/>
        </w:rPr>
      </w:pPr>
      <w:r w:rsidRPr="00C17829">
        <w:rPr>
          <w:rFonts w:ascii="Tahoma" w:hAnsi="Tahoma" w:cs="Tahoma"/>
          <w:bCs/>
        </w:rPr>
        <w:t>de faire la promotion de la recherche et de l’innovation ;</w:t>
      </w:r>
    </w:p>
    <w:p w14:paraId="3C89AC24" w14:textId="77777777" w:rsidR="00F313FE" w:rsidRPr="00C17829" w:rsidRDefault="00F313FE" w:rsidP="00DF3E40">
      <w:pPr>
        <w:pStyle w:val="Paragraphedeliste"/>
        <w:numPr>
          <w:ilvl w:val="1"/>
          <w:numId w:val="2"/>
        </w:numPr>
        <w:spacing w:after="160" w:line="276" w:lineRule="auto"/>
        <w:ind w:left="1097"/>
        <w:jc w:val="both"/>
        <w:rPr>
          <w:rFonts w:ascii="Tahoma" w:hAnsi="Tahoma" w:cs="Tahoma"/>
          <w:bCs/>
        </w:rPr>
      </w:pPr>
      <w:r w:rsidRPr="00C17829">
        <w:rPr>
          <w:rFonts w:ascii="Tahoma" w:hAnsi="Tahoma" w:cs="Tahoma"/>
          <w:bCs/>
        </w:rPr>
        <w:t>de produire des rapports périodiques ;</w:t>
      </w:r>
    </w:p>
    <w:p w14:paraId="089DBD52" w14:textId="77777777" w:rsidR="00F313FE" w:rsidRDefault="00F313FE" w:rsidP="00DF3E40">
      <w:pPr>
        <w:pStyle w:val="Paragraphedeliste"/>
        <w:numPr>
          <w:ilvl w:val="1"/>
          <w:numId w:val="2"/>
        </w:numPr>
        <w:spacing w:after="160" w:line="276" w:lineRule="auto"/>
        <w:ind w:left="1097"/>
        <w:jc w:val="both"/>
        <w:rPr>
          <w:rFonts w:ascii="Tahoma" w:hAnsi="Tahoma" w:cs="Tahoma"/>
          <w:bCs/>
        </w:rPr>
      </w:pPr>
      <w:r w:rsidRPr="00C17829">
        <w:rPr>
          <w:rFonts w:ascii="Tahoma" w:hAnsi="Tahoma" w:cs="Tahoma"/>
          <w:bCs/>
        </w:rPr>
        <w:t>de coordonner la réalisation des études et analyses approfondies en collaboration a</w:t>
      </w:r>
      <w:r>
        <w:rPr>
          <w:rFonts w:ascii="Tahoma" w:hAnsi="Tahoma" w:cs="Tahoma"/>
          <w:bCs/>
        </w:rPr>
        <w:t>vec les services compétents du système statistique national</w:t>
      </w:r>
      <w:r w:rsidRPr="00C17829">
        <w:rPr>
          <w:rFonts w:ascii="Tahoma" w:hAnsi="Tahoma" w:cs="Tahoma"/>
          <w:bCs/>
        </w:rPr>
        <w:t>.</w:t>
      </w:r>
    </w:p>
    <w:p w14:paraId="267496E8" w14:textId="77777777" w:rsidR="00F313FE" w:rsidRDefault="00F313FE" w:rsidP="00DF3E40">
      <w:pPr>
        <w:autoSpaceDE w:val="0"/>
        <w:autoSpaceDN w:val="0"/>
        <w:adjustRightInd w:val="0"/>
        <w:spacing w:line="276" w:lineRule="auto"/>
        <w:ind w:left="737"/>
        <w:jc w:val="both"/>
        <w:rPr>
          <w:rFonts w:ascii="Tahoma" w:eastAsiaTheme="minorHAnsi" w:hAnsi="Tahoma" w:cs="Tahoma"/>
          <w:lang w:eastAsia="en-US"/>
        </w:rPr>
      </w:pPr>
      <w:r w:rsidRPr="00A1284A">
        <w:rPr>
          <w:rFonts w:ascii="Tahoma" w:hAnsi="Tahoma" w:cs="Tahoma"/>
          <w:b/>
          <w:bCs/>
          <w:color w:val="000000"/>
        </w:rPr>
        <w:t>Article 17.-</w:t>
      </w:r>
      <w:r>
        <w:rPr>
          <w:rFonts w:ascii="Tahoma" w:hAnsi="Tahoma" w:cs="Tahoma"/>
          <w:bCs/>
          <w:color w:val="000000"/>
        </w:rPr>
        <w:t xml:space="preserve"> </w:t>
      </w:r>
      <w:r w:rsidRPr="00F33622">
        <w:rPr>
          <w:rFonts w:ascii="Tahoma" w:hAnsi="Tahoma" w:cs="Tahoma"/>
          <w:b/>
          <w:bCs/>
          <w:color w:val="000000"/>
        </w:rPr>
        <w:t>La</w:t>
      </w:r>
      <w:r>
        <w:rPr>
          <w:rFonts w:ascii="Tahoma" w:hAnsi="Tahoma" w:cs="Tahoma"/>
          <w:bCs/>
          <w:color w:val="000000"/>
        </w:rPr>
        <w:t xml:space="preserve"> </w:t>
      </w:r>
      <w:r w:rsidRPr="00C17829">
        <w:rPr>
          <w:rFonts w:ascii="Tahoma" w:eastAsiaTheme="minorHAnsi" w:hAnsi="Tahoma" w:cs="Tahoma"/>
          <w:b/>
          <w:lang w:eastAsia="en-US"/>
        </w:rPr>
        <w:t>Division de la Coopération et de la Coordination</w:t>
      </w:r>
      <w:r>
        <w:rPr>
          <w:rFonts w:ascii="Tahoma" w:eastAsiaTheme="minorHAnsi" w:hAnsi="Tahoma" w:cs="Tahoma"/>
          <w:b/>
          <w:lang w:eastAsia="en-US"/>
        </w:rPr>
        <w:t xml:space="preserve"> statistique (DCC) </w:t>
      </w:r>
      <w:r w:rsidRPr="00EB1169">
        <w:rPr>
          <w:rFonts w:ascii="Tahoma" w:eastAsiaTheme="minorHAnsi" w:hAnsi="Tahoma" w:cs="Tahoma"/>
          <w:bCs/>
          <w:highlight w:val="yellow"/>
          <w:lang w:eastAsia="en-US"/>
          <w:rPrChange w:id="5" w:author="Fatimatou SY" w:date="2023-12-18T15:58:00Z">
            <w:rPr>
              <w:rFonts w:ascii="Tahoma" w:eastAsiaTheme="minorHAnsi" w:hAnsi="Tahoma" w:cs="Tahoma"/>
              <w:bCs/>
              <w:lang w:eastAsia="en-US"/>
            </w:rPr>
          </w:rPrChange>
        </w:rPr>
        <w:t xml:space="preserve">est </w:t>
      </w:r>
      <w:r w:rsidR="00A15C53" w:rsidRPr="00EB1169">
        <w:rPr>
          <w:rFonts w:ascii="Tahoma" w:eastAsiaTheme="minorHAnsi" w:hAnsi="Tahoma" w:cs="Tahoma"/>
          <w:bCs/>
          <w:highlight w:val="yellow"/>
          <w:lang w:eastAsia="en-US"/>
          <w:rPrChange w:id="6" w:author="Fatimatou SY" w:date="2023-12-18T15:58:00Z">
            <w:rPr>
              <w:rFonts w:ascii="Tahoma" w:eastAsiaTheme="minorHAnsi" w:hAnsi="Tahoma" w:cs="Tahoma"/>
              <w:bCs/>
              <w:lang w:eastAsia="en-US"/>
            </w:rPr>
          </w:rPrChange>
        </w:rPr>
        <w:t>chargée</w:t>
      </w:r>
      <w:r w:rsidRPr="00EB1169">
        <w:rPr>
          <w:rFonts w:ascii="Tahoma" w:eastAsiaTheme="minorHAnsi" w:hAnsi="Tahoma" w:cs="Tahoma"/>
          <w:bCs/>
          <w:highlight w:val="yellow"/>
          <w:lang w:eastAsia="en-US"/>
          <w:rPrChange w:id="7" w:author="Fatimatou SY" w:date="2023-12-18T15:58:00Z">
            <w:rPr>
              <w:rFonts w:ascii="Tahoma" w:eastAsiaTheme="minorHAnsi" w:hAnsi="Tahoma" w:cs="Tahoma"/>
              <w:bCs/>
              <w:lang w:eastAsia="en-US"/>
            </w:rPr>
          </w:rPrChange>
        </w:rPr>
        <w:t xml:space="preserve"> d’él</w:t>
      </w:r>
      <w:r w:rsidRPr="00EB1169">
        <w:rPr>
          <w:rFonts w:ascii="Tahoma" w:eastAsiaTheme="minorHAnsi" w:hAnsi="Tahoma" w:cs="Tahoma"/>
          <w:highlight w:val="yellow"/>
          <w:lang w:eastAsia="en-US"/>
          <w:rPrChange w:id="8" w:author="Fatimatou SY" w:date="2023-12-18T15:58:00Z">
            <w:rPr>
              <w:rFonts w:ascii="Tahoma" w:eastAsiaTheme="minorHAnsi" w:hAnsi="Tahoma" w:cs="Tahoma"/>
              <w:lang w:eastAsia="en-US"/>
            </w:rPr>
          </w:rPrChange>
        </w:rPr>
        <w:t>aborer et d’assurer le suivi et l’évaluation des Stratégies nationales de Développement de la Statistique (SNDS) et des Plans stratégiques de Développement (PSD).</w:t>
      </w:r>
      <w:r w:rsidRPr="00C17829">
        <w:rPr>
          <w:rFonts w:ascii="Tahoma" w:eastAsiaTheme="minorHAnsi" w:hAnsi="Tahoma" w:cs="Tahoma"/>
          <w:lang w:eastAsia="en-US"/>
        </w:rPr>
        <w:t xml:space="preserve"> Elle a aussi pour principal rôle d’administrer la plateforme </w:t>
      </w:r>
      <w:r w:rsidRPr="00F33622">
        <w:rPr>
          <w:rFonts w:ascii="Tahoma" w:eastAsiaTheme="minorHAnsi" w:hAnsi="Tahoma" w:cs="Tahoma"/>
          <w:color w:val="000000" w:themeColor="text1"/>
          <w:lang w:eastAsia="en-US"/>
        </w:rPr>
        <w:t>PTA</w:t>
      </w:r>
      <w:r w:rsidRPr="00C17829">
        <w:rPr>
          <w:rFonts w:ascii="Tahoma" w:eastAsiaTheme="minorHAnsi" w:hAnsi="Tahoma" w:cs="Tahoma"/>
          <w:lang w:eastAsia="en-US"/>
        </w:rPr>
        <w:t xml:space="preserve"> et de réaliser pér</w:t>
      </w:r>
      <w:r>
        <w:rPr>
          <w:rFonts w:ascii="Tahoma" w:eastAsiaTheme="minorHAnsi" w:hAnsi="Tahoma" w:cs="Tahoma"/>
          <w:lang w:eastAsia="en-US"/>
        </w:rPr>
        <w:t>iodiquement la cartographie du système statistique national</w:t>
      </w:r>
      <w:r w:rsidRPr="00C17829">
        <w:rPr>
          <w:rFonts w:ascii="Tahoma" w:eastAsiaTheme="minorHAnsi" w:hAnsi="Tahoma" w:cs="Tahoma"/>
          <w:lang w:eastAsia="en-US"/>
        </w:rPr>
        <w:t xml:space="preserve">, d’en assurer avec l’organisation chaque année du </w:t>
      </w:r>
      <w:r w:rsidRPr="00F33622">
        <w:rPr>
          <w:rFonts w:ascii="Tahoma" w:eastAsiaTheme="minorHAnsi" w:hAnsi="Tahoma" w:cs="Tahoma"/>
          <w:color w:val="000000" w:themeColor="text1"/>
          <w:lang w:eastAsia="en-US"/>
        </w:rPr>
        <w:t>CNS</w:t>
      </w:r>
      <w:r w:rsidRPr="00C17829">
        <w:rPr>
          <w:rFonts w:ascii="Tahoma" w:eastAsiaTheme="minorHAnsi" w:hAnsi="Tahoma" w:cs="Tahoma"/>
          <w:lang w:eastAsia="en-US"/>
        </w:rPr>
        <w:t xml:space="preserve">, des réunions du </w:t>
      </w:r>
      <w:r w:rsidRPr="00F33622">
        <w:rPr>
          <w:rFonts w:ascii="Tahoma" w:eastAsiaTheme="minorHAnsi" w:hAnsi="Tahoma" w:cs="Tahoma"/>
          <w:color w:val="000000" w:themeColor="text1"/>
          <w:lang w:eastAsia="en-US"/>
        </w:rPr>
        <w:t>CTPS</w:t>
      </w:r>
      <w:r w:rsidRPr="00C17829">
        <w:rPr>
          <w:rFonts w:ascii="Tahoma" w:eastAsiaTheme="minorHAnsi" w:hAnsi="Tahoma" w:cs="Tahoma"/>
          <w:lang w:eastAsia="en-US"/>
        </w:rPr>
        <w:t xml:space="preserve"> et les réunions des sou</w:t>
      </w:r>
      <w:r>
        <w:rPr>
          <w:rFonts w:ascii="Tahoma" w:eastAsiaTheme="minorHAnsi" w:hAnsi="Tahoma" w:cs="Tahoma"/>
          <w:lang w:eastAsia="en-US"/>
        </w:rPr>
        <w:t xml:space="preserve">s-comités. Elle administre et anime le portail web du système statistique national et </w:t>
      </w:r>
      <w:r w:rsidRPr="00C17829">
        <w:rPr>
          <w:rFonts w:ascii="Tahoma" w:eastAsiaTheme="minorHAnsi" w:hAnsi="Tahoma" w:cs="Tahoma"/>
          <w:lang w:eastAsia="en-US"/>
        </w:rPr>
        <w:t>réalise chaque année l’enquête de satisfaction des utilisateurs. Elle coordonne l’identification et la mise en œuvre, en collaboration avec l’ENSAE ou d’autres structures, des renforcements de cap</w:t>
      </w:r>
      <w:r>
        <w:rPr>
          <w:rFonts w:ascii="Tahoma" w:eastAsiaTheme="minorHAnsi" w:hAnsi="Tahoma" w:cs="Tahoma"/>
          <w:lang w:eastAsia="en-US"/>
        </w:rPr>
        <w:t>acité au bénéfice de tout le système statistique national</w:t>
      </w:r>
      <w:r w:rsidRPr="00C17829">
        <w:rPr>
          <w:rFonts w:ascii="Tahoma" w:eastAsiaTheme="minorHAnsi" w:hAnsi="Tahoma" w:cs="Tahoma"/>
          <w:lang w:eastAsia="en-US"/>
        </w:rPr>
        <w:t>. Elle assure la représentation et le suivi de la coopération internationale. Elle est composée de deux bureaux</w:t>
      </w:r>
      <w:r>
        <w:rPr>
          <w:rFonts w:ascii="Tahoma" w:eastAsiaTheme="minorHAnsi" w:hAnsi="Tahoma" w:cs="Tahoma"/>
          <w:lang w:eastAsia="en-US"/>
        </w:rPr>
        <w:t> :</w:t>
      </w:r>
    </w:p>
    <w:p w14:paraId="61CE0AE3" w14:textId="77777777" w:rsidR="00DF3E40" w:rsidRDefault="00F313FE" w:rsidP="00DF3E40">
      <w:pPr>
        <w:pStyle w:val="Paragraphedeliste"/>
        <w:numPr>
          <w:ilvl w:val="0"/>
          <w:numId w:val="2"/>
        </w:numPr>
        <w:autoSpaceDE w:val="0"/>
        <w:autoSpaceDN w:val="0"/>
        <w:adjustRightInd w:val="0"/>
        <w:spacing w:line="276" w:lineRule="auto"/>
        <w:ind w:left="1097"/>
        <w:jc w:val="both"/>
        <w:rPr>
          <w:rFonts w:ascii="Tahoma" w:eastAsiaTheme="minorHAnsi" w:hAnsi="Tahoma" w:cs="Tahoma"/>
          <w:bCs/>
          <w:lang w:eastAsia="en-US"/>
        </w:rPr>
      </w:pPr>
      <w:r w:rsidRPr="00F11D20">
        <w:rPr>
          <w:rFonts w:ascii="Tahoma" w:eastAsiaTheme="minorHAnsi" w:hAnsi="Tahoma" w:cs="Tahoma"/>
          <w:b/>
          <w:bCs/>
          <w:lang w:eastAsia="en-US"/>
        </w:rPr>
        <w:t>Le Bureau de la Coordination Statistique</w:t>
      </w:r>
      <w:r w:rsidRPr="00F11D20">
        <w:rPr>
          <w:rFonts w:ascii="Tahoma" w:eastAsiaTheme="minorHAnsi" w:hAnsi="Tahoma" w:cs="Tahoma"/>
          <w:bCs/>
          <w:lang w:eastAsia="en-US"/>
        </w:rPr>
        <w:t> (</w:t>
      </w:r>
      <w:r w:rsidRPr="00F11D20">
        <w:rPr>
          <w:rFonts w:ascii="Tahoma" w:eastAsiaTheme="minorHAnsi" w:hAnsi="Tahoma" w:cs="Tahoma"/>
          <w:b/>
          <w:bCs/>
          <w:lang w:eastAsia="en-US"/>
        </w:rPr>
        <w:t>BCS)</w:t>
      </w:r>
      <w:r w:rsidR="00DF3E40">
        <w:rPr>
          <w:rFonts w:ascii="Tahoma" w:eastAsiaTheme="minorHAnsi" w:hAnsi="Tahoma" w:cs="Tahoma"/>
          <w:b/>
          <w:bCs/>
          <w:lang w:eastAsia="en-US"/>
        </w:rPr>
        <w:t> </w:t>
      </w:r>
      <w:r w:rsidR="00DF3E40">
        <w:rPr>
          <w:rFonts w:ascii="Tahoma" w:eastAsiaTheme="minorHAnsi" w:hAnsi="Tahoma" w:cs="Tahoma"/>
          <w:bCs/>
          <w:lang w:eastAsia="en-US"/>
        </w:rPr>
        <w:t xml:space="preserve">: </w:t>
      </w:r>
    </w:p>
    <w:p w14:paraId="388480AE" w14:textId="77777777" w:rsidR="00F313FE" w:rsidRPr="00DF3E40" w:rsidRDefault="00DF3E40" w:rsidP="00DF3E40">
      <w:pPr>
        <w:autoSpaceDE w:val="0"/>
        <w:autoSpaceDN w:val="0"/>
        <w:adjustRightInd w:val="0"/>
        <w:spacing w:line="276" w:lineRule="auto"/>
        <w:ind w:left="737"/>
        <w:jc w:val="both"/>
        <w:rPr>
          <w:rFonts w:ascii="Tahoma" w:eastAsiaTheme="minorHAnsi" w:hAnsi="Tahoma" w:cs="Tahoma"/>
          <w:bCs/>
          <w:lang w:eastAsia="en-US"/>
        </w:rPr>
      </w:pPr>
      <w:r>
        <w:rPr>
          <w:rFonts w:ascii="Tahoma" w:eastAsiaTheme="minorHAnsi" w:hAnsi="Tahoma" w:cs="Tahoma"/>
          <w:bCs/>
          <w:lang w:eastAsia="en-US"/>
        </w:rPr>
        <w:t xml:space="preserve">Il </w:t>
      </w:r>
      <w:r w:rsidR="00F313FE" w:rsidRPr="00DF3E40">
        <w:rPr>
          <w:rFonts w:ascii="Tahoma" w:eastAsiaTheme="minorHAnsi" w:hAnsi="Tahoma" w:cs="Tahoma"/>
          <w:bCs/>
          <w:lang w:eastAsia="en-US"/>
        </w:rPr>
        <w:t>a pour principal rôle de coordonner les activités statistiques du SSN et de l’ANSD. A ce titre, il a pour mission :</w:t>
      </w:r>
    </w:p>
    <w:p w14:paraId="4E49615C" w14:textId="330890FC" w:rsidR="00F313FE" w:rsidRPr="00F11D20" w:rsidRDefault="00F313FE" w:rsidP="00DF3E40">
      <w:pPr>
        <w:pStyle w:val="Paragraphedeliste"/>
        <w:numPr>
          <w:ilvl w:val="1"/>
          <w:numId w:val="2"/>
        </w:numPr>
        <w:autoSpaceDE w:val="0"/>
        <w:autoSpaceDN w:val="0"/>
        <w:adjustRightInd w:val="0"/>
        <w:spacing w:after="160" w:line="276" w:lineRule="auto"/>
        <w:ind w:left="1097"/>
        <w:jc w:val="both"/>
        <w:rPr>
          <w:rFonts w:ascii="Tahoma" w:eastAsiaTheme="minorHAnsi" w:hAnsi="Tahoma" w:cs="Tahoma"/>
          <w:lang w:eastAsia="en-US"/>
        </w:rPr>
      </w:pPr>
      <w:proofErr w:type="gramStart"/>
      <w:r w:rsidRPr="00F11D20">
        <w:rPr>
          <w:rFonts w:ascii="Tahoma" w:eastAsiaTheme="minorHAnsi" w:hAnsi="Tahoma" w:cs="Tahoma"/>
          <w:lang w:eastAsia="en-US"/>
        </w:rPr>
        <w:t>d’élaborer</w:t>
      </w:r>
      <w:proofErr w:type="gramEnd"/>
      <w:r w:rsidRPr="00F11D20">
        <w:rPr>
          <w:rFonts w:ascii="Tahoma" w:eastAsiaTheme="minorHAnsi" w:hAnsi="Tahoma" w:cs="Tahoma"/>
          <w:lang w:eastAsia="en-US"/>
        </w:rPr>
        <w:t xml:space="preserve"> et d’assurer le suivi et l’évaluation des SNDS et des PSD</w:t>
      </w:r>
      <w:ins w:id="9" w:author="Fatimatou SY" w:date="2023-12-18T15:58:00Z">
        <w:r w:rsidR="00092EBF">
          <w:rPr>
            <w:rFonts w:ascii="Tahoma" w:eastAsiaTheme="minorHAnsi" w:hAnsi="Tahoma" w:cs="Tahoma"/>
            <w:lang w:eastAsia="en-US"/>
          </w:rPr>
          <w:t> ;</w:t>
        </w:r>
      </w:ins>
      <w:del w:id="10" w:author="Fatimatou SY" w:date="2023-12-18T15:58:00Z">
        <w:r w:rsidRPr="00F11D20" w:rsidDel="00092EBF">
          <w:rPr>
            <w:rFonts w:ascii="Tahoma" w:eastAsiaTheme="minorHAnsi" w:hAnsi="Tahoma" w:cs="Tahoma"/>
            <w:lang w:eastAsia="en-US"/>
          </w:rPr>
          <w:delText>,</w:delText>
        </w:r>
      </w:del>
    </w:p>
    <w:p w14:paraId="7028F191" w14:textId="77777777" w:rsidR="00F313FE" w:rsidRPr="00F11D20" w:rsidRDefault="00F313FE" w:rsidP="00DF3E40">
      <w:pPr>
        <w:pStyle w:val="Paragraphedeliste"/>
        <w:numPr>
          <w:ilvl w:val="1"/>
          <w:numId w:val="2"/>
        </w:numPr>
        <w:autoSpaceDE w:val="0"/>
        <w:autoSpaceDN w:val="0"/>
        <w:adjustRightInd w:val="0"/>
        <w:spacing w:after="160" w:line="276" w:lineRule="auto"/>
        <w:ind w:left="1097"/>
        <w:jc w:val="both"/>
        <w:rPr>
          <w:rFonts w:ascii="Tahoma" w:eastAsiaTheme="minorHAnsi" w:hAnsi="Tahoma" w:cs="Tahoma"/>
          <w:lang w:eastAsia="en-US"/>
        </w:rPr>
      </w:pPr>
      <w:r w:rsidRPr="00F11D20">
        <w:rPr>
          <w:rFonts w:ascii="Tahoma" w:eastAsiaTheme="minorHAnsi" w:hAnsi="Tahoma" w:cs="Tahoma"/>
          <w:lang w:eastAsia="en-US"/>
        </w:rPr>
        <w:t>d’administrer la plateforme PTA et réaliser périodiquement la cartographie du SSN ;</w:t>
      </w:r>
    </w:p>
    <w:p w14:paraId="6DC83E23" w14:textId="77777777" w:rsidR="00F313FE" w:rsidRPr="00F11D20" w:rsidRDefault="00F313FE" w:rsidP="00DF3E40">
      <w:pPr>
        <w:pStyle w:val="Paragraphedeliste"/>
        <w:numPr>
          <w:ilvl w:val="1"/>
          <w:numId w:val="2"/>
        </w:numPr>
        <w:autoSpaceDE w:val="0"/>
        <w:autoSpaceDN w:val="0"/>
        <w:adjustRightInd w:val="0"/>
        <w:spacing w:after="160" w:line="276" w:lineRule="auto"/>
        <w:ind w:left="1097"/>
        <w:jc w:val="both"/>
        <w:rPr>
          <w:rFonts w:ascii="Tahoma" w:eastAsiaTheme="minorHAnsi" w:hAnsi="Tahoma" w:cs="Tahoma"/>
          <w:lang w:eastAsia="en-US"/>
        </w:rPr>
      </w:pPr>
      <w:r w:rsidRPr="00F11D20">
        <w:rPr>
          <w:rFonts w:ascii="Tahoma" w:eastAsiaTheme="minorHAnsi" w:hAnsi="Tahoma" w:cs="Tahoma"/>
          <w:lang w:eastAsia="en-US"/>
        </w:rPr>
        <w:lastRenderedPageBreak/>
        <w:t>d’assurer l’animation du Système statistique national avec l’organisation chaque année du CNS, des réunions du CTPS et les réunions des sous-comités ;</w:t>
      </w:r>
    </w:p>
    <w:p w14:paraId="3604A54C" w14:textId="77777777" w:rsidR="00F313FE" w:rsidRPr="00F11D20" w:rsidRDefault="00F313FE" w:rsidP="00DF3E40">
      <w:pPr>
        <w:pStyle w:val="Paragraphedeliste"/>
        <w:numPr>
          <w:ilvl w:val="1"/>
          <w:numId w:val="2"/>
        </w:numPr>
        <w:autoSpaceDE w:val="0"/>
        <w:autoSpaceDN w:val="0"/>
        <w:adjustRightInd w:val="0"/>
        <w:spacing w:after="160" w:line="276" w:lineRule="auto"/>
        <w:ind w:left="1097"/>
        <w:jc w:val="both"/>
        <w:rPr>
          <w:rFonts w:ascii="Tahoma" w:eastAsiaTheme="minorHAnsi" w:hAnsi="Tahoma" w:cs="Tahoma"/>
          <w:lang w:eastAsia="en-US"/>
        </w:rPr>
      </w:pPr>
      <w:r w:rsidRPr="00F11D20">
        <w:rPr>
          <w:rFonts w:ascii="Tahoma" w:eastAsiaTheme="minorHAnsi" w:hAnsi="Tahoma" w:cs="Tahoma"/>
          <w:lang w:eastAsia="en-US"/>
        </w:rPr>
        <w:t>d’administrer et d’animer le portail web du SSN et de réaliser chaque année l’enquête de satisfaction des utilisateurs ;</w:t>
      </w:r>
    </w:p>
    <w:p w14:paraId="6B4633B1" w14:textId="77777777" w:rsidR="00F313FE" w:rsidRPr="00F11D20" w:rsidRDefault="00F313FE" w:rsidP="00DF3E40">
      <w:pPr>
        <w:pStyle w:val="Paragraphedeliste"/>
        <w:numPr>
          <w:ilvl w:val="1"/>
          <w:numId w:val="2"/>
        </w:numPr>
        <w:autoSpaceDE w:val="0"/>
        <w:autoSpaceDN w:val="0"/>
        <w:adjustRightInd w:val="0"/>
        <w:spacing w:after="160" w:line="276" w:lineRule="auto"/>
        <w:ind w:left="1097"/>
        <w:jc w:val="both"/>
        <w:rPr>
          <w:rFonts w:ascii="Tahoma" w:eastAsiaTheme="minorHAnsi" w:hAnsi="Tahoma" w:cs="Tahoma"/>
          <w:lang w:eastAsia="en-US"/>
        </w:rPr>
      </w:pPr>
      <w:r w:rsidRPr="00F11D20">
        <w:rPr>
          <w:rFonts w:ascii="Tahoma" w:eastAsiaTheme="minorHAnsi" w:hAnsi="Tahoma" w:cs="Tahoma"/>
          <w:lang w:eastAsia="en-US"/>
        </w:rPr>
        <w:t>d’identifier et de mettre en œuvre en collaboration avec l’ENSAE ou d’autres structures, des renforcements de capacité au bénéfice de tout le SSN.</w:t>
      </w:r>
    </w:p>
    <w:p w14:paraId="7F39FA65" w14:textId="77777777" w:rsidR="00F313FE" w:rsidRDefault="00F313FE" w:rsidP="00DF3E40">
      <w:pPr>
        <w:pStyle w:val="Paragraphedeliste"/>
        <w:numPr>
          <w:ilvl w:val="1"/>
          <w:numId w:val="2"/>
        </w:numPr>
        <w:spacing w:after="160" w:line="276" w:lineRule="auto"/>
        <w:ind w:left="1097"/>
        <w:jc w:val="both"/>
        <w:rPr>
          <w:ins w:id="11" w:author="Fatimatou SY" w:date="2023-12-18T15:43:00Z"/>
          <w:rFonts w:ascii="Tahoma" w:eastAsiaTheme="minorHAnsi" w:hAnsi="Tahoma" w:cs="Tahoma"/>
          <w:bCs/>
          <w:lang w:eastAsia="en-US"/>
        </w:rPr>
      </w:pPr>
      <w:proofErr w:type="gramStart"/>
      <w:r w:rsidRPr="00F11D20">
        <w:rPr>
          <w:rFonts w:ascii="Tahoma" w:eastAsiaTheme="minorHAnsi" w:hAnsi="Tahoma" w:cs="Tahoma"/>
          <w:bCs/>
          <w:lang w:eastAsia="en-US"/>
        </w:rPr>
        <w:t>de</w:t>
      </w:r>
      <w:proofErr w:type="gramEnd"/>
      <w:r w:rsidRPr="00F11D20">
        <w:rPr>
          <w:rFonts w:ascii="Tahoma" w:eastAsiaTheme="minorHAnsi" w:hAnsi="Tahoma" w:cs="Tahoma"/>
          <w:bCs/>
          <w:lang w:eastAsia="en-US"/>
        </w:rPr>
        <w:t xml:space="preserve"> contribuer activement à l’animation du comité technique des programmes statistiques (CTPS) ;</w:t>
      </w:r>
    </w:p>
    <w:p w14:paraId="36EE6AF4" w14:textId="163E5CD9" w:rsidR="00055992" w:rsidRDefault="00055992" w:rsidP="00DF3E40">
      <w:pPr>
        <w:pStyle w:val="Paragraphedeliste"/>
        <w:numPr>
          <w:ilvl w:val="1"/>
          <w:numId w:val="2"/>
        </w:numPr>
        <w:spacing w:after="160" w:line="276" w:lineRule="auto"/>
        <w:ind w:left="1097"/>
        <w:jc w:val="both"/>
        <w:rPr>
          <w:rFonts w:ascii="Tahoma" w:eastAsiaTheme="minorHAnsi" w:hAnsi="Tahoma" w:cs="Tahoma"/>
          <w:bCs/>
          <w:lang w:eastAsia="en-US"/>
        </w:rPr>
      </w:pPr>
      <w:proofErr w:type="gramStart"/>
      <w:ins w:id="12" w:author="Fatimatou SY" w:date="2023-12-18T15:49:00Z">
        <w:r>
          <w:rPr>
            <w:rFonts w:ascii="Tahoma" w:eastAsiaTheme="minorHAnsi" w:hAnsi="Tahoma" w:cs="Tahoma"/>
            <w:bCs/>
            <w:lang w:eastAsia="en-US"/>
          </w:rPr>
          <w:t>accompagner</w:t>
        </w:r>
        <w:proofErr w:type="gramEnd"/>
        <w:r>
          <w:rPr>
            <w:rFonts w:ascii="Tahoma" w:eastAsiaTheme="minorHAnsi" w:hAnsi="Tahoma" w:cs="Tahoma"/>
            <w:bCs/>
            <w:lang w:eastAsia="en-US"/>
          </w:rPr>
          <w:t xml:space="preserve"> les directions techniques</w:t>
        </w:r>
      </w:ins>
      <w:ins w:id="13" w:author="Fatimatou SY" w:date="2023-12-18T15:50:00Z">
        <w:r w:rsidR="00EB1169">
          <w:rPr>
            <w:rFonts w:ascii="Tahoma" w:eastAsiaTheme="minorHAnsi" w:hAnsi="Tahoma" w:cs="Tahoma"/>
            <w:bCs/>
            <w:lang w:eastAsia="en-US"/>
          </w:rPr>
          <w:t>,</w:t>
        </w:r>
      </w:ins>
      <w:ins w:id="14" w:author="Fatimatou SY" w:date="2023-12-18T15:49:00Z">
        <w:r>
          <w:rPr>
            <w:rFonts w:ascii="Tahoma" w:eastAsiaTheme="minorHAnsi" w:hAnsi="Tahoma" w:cs="Tahoma"/>
            <w:bCs/>
            <w:lang w:eastAsia="en-US"/>
          </w:rPr>
          <w:t xml:space="preserve"> dans</w:t>
        </w:r>
      </w:ins>
      <w:ins w:id="15" w:author="Fatimatou SY" w:date="2023-12-18T15:43:00Z">
        <w:r>
          <w:rPr>
            <w:rFonts w:ascii="Tahoma" w:eastAsiaTheme="minorHAnsi" w:hAnsi="Tahoma" w:cs="Tahoma"/>
            <w:bCs/>
            <w:lang w:eastAsia="en-US"/>
          </w:rPr>
          <w:t xml:space="preserve"> la collecte des données administratives aupr</w:t>
        </w:r>
      </w:ins>
      <w:ins w:id="16" w:author="Fatimatou SY" w:date="2023-12-18T15:49:00Z">
        <w:r>
          <w:rPr>
            <w:rFonts w:ascii="Tahoma" w:eastAsiaTheme="minorHAnsi" w:hAnsi="Tahoma" w:cs="Tahoma"/>
            <w:bCs/>
            <w:lang w:eastAsia="en-US"/>
          </w:rPr>
          <w:t>è</w:t>
        </w:r>
      </w:ins>
      <w:ins w:id="17" w:author="Fatimatou SY" w:date="2023-12-18T15:43:00Z">
        <w:r>
          <w:rPr>
            <w:rFonts w:ascii="Tahoma" w:eastAsiaTheme="minorHAnsi" w:hAnsi="Tahoma" w:cs="Tahoma"/>
            <w:bCs/>
            <w:lang w:eastAsia="en-US"/>
          </w:rPr>
          <w:t xml:space="preserve">s des structures </w:t>
        </w:r>
      </w:ins>
      <w:ins w:id="18" w:author="Fatimatou SY" w:date="2023-12-18T15:49:00Z">
        <w:r>
          <w:rPr>
            <w:rFonts w:ascii="Tahoma" w:eastAsiaTheme="minorHAnsi" w:hAnsi="Tahoma" w:cs="Tahoma"/>
            <w:bCs/>
            <w:lang w:eastAsia="en-US"/>
          </w:rPr>
          <w:t>sectorielles</w:t>
        </w:r>
      </w:ins>
    </w:p>
    <w:p w14:paraId="6E47E083" w14:textId="77777777" w:rsidR="00F313FE" w:rsidRPr="00F11D20" w:rsidRDefault="00F313FE" w:rsidP="00DF3E40">
      <w:pPr>
        <w:pStyle w:val="Paragraphedeliste"/>
        <w:numPr>
          <w:ilvl w:val="0"/>
          <w:numId w:val="2"/>
        </w:numPr>
        <w:spacing w:after="160" w:line="276" w:lineRule="auto"/>
        <w:ind w:left="1097"/>
        <w:jc w:val="both"/>
        <w:rPr>
          <w:rFonts w:ascii="Tahoma" w:eastAsiaTheme="minorHAnsi" w:hAnsi="Tahoma" w:cs="Tahoma"/>
          <w:bCs/>
          <w:lang w:eastAsia="en-US"/>
        </w:rPr>
      </w:pPr>
      <w:r w:rsidRPr="00F11D20">
        <w:rPr>
          <w:rFonts w:ascii="Tahoma" w:hAnsi="Tahoma" w:cs="Tahoma"/>
          <w:b/>
          <w:bCs/>
        </w:rPr>
        <w:t>Le Bureau de la Coopération internationale (BCI)</w:t>
      </w:r>
      <w:r w:rsidRPr="00F11D20">
        <w:rPr>
          <w:rFonts w:ascii="Tahoma" w:hAnsi="Tahoma" w:cs="Tahoma"/>
          <w:bCs/>
        </w:rPr>
        <w:t> : </w:t>
      </w:r>
      <w:r w:rsidRPr="00F11D20">
        <w:rPr>
          <w:rFonts w:ascii="Tahoma" w:hAnsi="Tahoma" w:cs="Tahoma"/>
          <w:b/>
          <w:bCs/>
        </w:rPr>
        <w:t xml:space="preserve"> </w:t>
      </w:r>
    </w:p>
    <w:p w14:paraId="567CEA1D" w14:textId="77777777" w:rsidR="00F313FE" w:rsidRDefault="00F313FE" w:rsidP="00DF3E40">
      <w:pPr>
        <w:spacing w:line="276" w:lineRule="auto"/>
        <w:ind w:left="737"/>
        <w:jc w:val="both"/>
        <w:rPr>
          <w:rFonts w:ascii="Tahoma" w:hAnsi="Tahoma" w:cs="Tahoma"/>
          <w:bCs/>
        </w:rPr>
      </w:pPr>
      <w:r w:rsidRPr="009E5C19">
        <w:rPr>
          <w:rFonts w:ascii="Tahoma" w:hAnsi="Tahoma" w:cs="Tahoma"/>
          <w:bCs/>
        </w:rPr>
        <w:t xml:space="preserve">Dans le cadre de la coopération internationale, le BCI est l’interlocuteur de l’ANSD avec les institutions au niveau international (UNSD, PARIS21, AFRISTAT, UA, etc.) et s’occupe également de la coopération avec les institutions nationales de statistique (INS). Il prépare et assure le suivi de toutes les autres conventions </w:t>
      </w:r>
      <w:r w:rsidR="001F19BC">
        <w:rPr>
          <w:rFonts w:ascii="Tahoma" w:hAnsi="Tahoma" w:cs="Tahoma"/>
          <w:bCs/>
        </w:rPr>
        <w:t xml:space="preserve">de coopération </w:t>
      </w:r>
      <w:r w:rsidRPr="009E5C19">
        <w:rPr>
          <w:rFonts w:ascii="Tahoma" w:hAnsi="Tahoma" w:cs="Tahoma"/>
          <w:bCs/>
        </w:rPr>
        <w:t xml:space="preserve">que l’ANSD signe avec </w:t>
      </w:r>
      <w:r>
        <w:rPr>
          <w:rFonts w:ascii="Tahoma" w:hAnsi="Tahoma" w:cs="Tahoma"/>
          <w:bCs/>
        </w:rPr>
        <w:t>les structures Internationales. Le BCI est chargé :</w:t>
      </w:r>
    </w:p>
    <w:p w14:paraId="112E435D" w14:textId="77777777" w:rsidR="00F313FE" w:rsidRPr="00F11D20" w:rsidRDefault="00F313FE" w:rsidP="00DF3E40">
      <w:pPr>
        <w:pStyle w:val="Paragraphedeliste"/>
        <w:numPr>
          <w:ilvl w:val="1"/>
          <w:numId w:val="2"/>
        </w:numPr>
        <w:spacing w:line="276" w:lineRule="auto"/>
        <w:ind w:left="1097"/>
        <w:jc w:val="both"/>
        <w:rPr>
          <w:rFonts w:ascii="Tahoma" w:hAnsi="Tahoma" w:cs="Tahoma"/>
          <w:bCs/>
        </w:rPr>
      </w:pPr>
      <w:r w:rsidRPr="00F11D20">
        <w:rPr>
          <w:rFonts w:ascii="Tahoma" w:hAnsi="Tahoma" w:cs="Tahoma"/>
          <w:bCs/>
        </w:rPr>
        <w:t>d’assurer le suivi des indicateurs ODD et de coordonner tous les projets visant le traitement des ODD ;</w:t>
      </w:r>
    </w:p>
    <w:p w14:paraId="36DAFEAF" w14:textId="77777777" w:rsidR="00F313FE" w:rsidRDefault="00F313FE" w:rsidP="00DF3E40">
      <w:pPr>
        <w:pStyle w:val="Paragraphedeliste"/>
        <w:numPr>
          <w:ilvl w:val="1"/>
          <w:numId w:val="2"/>
        </w:numPr>
        <w:spacing w:after="160" w:line="276" w:lineRule="auto"/>
        <w:ind w:left="1097"/>
        <w:jc w:val="both"/>
        <w:rPr>
          <w:rFonts w:ascii="Tahoma" w:hAnsi="Tahoma" w:cs="Tahoma"/>
          <w:bCs/>
        </w:rPr>
      </w:pPr>
      <w:r w:rsidRPr="00F11D20">
        <w:rPr>
          <w:rFonts w:ascii="Tahoma" w:hAnsi="Tahoma" w:cs="Tahoma"/>
          <w:bCs/>
        </w:rPr>
        <w:t xml:space="preserve">d’assurer le suivi de la Norme spéciale de Diffusion des données (NSDD) et de prendre les initiatives nécessaires pour </w:t>
      </w:r>
      <w:r w:rsidR="004E0E9F">
        <w:rPr>
          <w:rFonts w:ascii="Tahoma" w:hAnsi="Tahoma" w:cs="Tahoma"/>
          <w:bCs/>
        </w:rPr>
        <w:t xml:space="preserve">l’adhésion </w:t>
      </w:r>
      <w:r w:rsidRPr="00F11D20">
        <w:rPr>
          <w:rFonts w:ascii="Tahoma" w:hAnsi="Tahoma" w:cs="Tahoma"/>
          <w:bCs/>
        </w:rPr>
        <w:t>aux normes standards les plus prisées au niveau I</w:t>
      </w:r>
      <w:r>
        <w:rPr>
          <w:rFonts w:ascii="Tahoma" w:hAnsi="Tahoma" w:cs="Tahoma"/>
          <w:bCs/>
        </w:rPr>
        <w:t>nternational (NSDD Plus, etc.). »</w:t>
      </w:r>
    </w:p>
    <w:p w14:paraId="0A694663" w14:textId="384AEB67" w:rsidR="005C134F" w:rsidRDefault="005C134F" w:rsidP="00DF3E40">
      <w:pPr>
        <w:pStyle w:val="Paragraphedeliste"/>
        <w:numPr>
          <w:ilvl w:val="1"/>
          <w:numId w:val="2"/>
        </w:numPr>
        <w:spacing w:after="160" w:line="276" w:lineRule="auto"/>
        <w:ind w:left="1097"/>
        <w:jc w:val="both"/>
        <w:rPr>
          <w:rFonts w:ascii="Tahoma" w:hAnsi="Tahoma" w:cs="Tahoma"/>
          <w:bCs/>
        </w:rPr>
      </w:pPr>
      <w:r>
        <w:rPr>
          <w:rFonts w:ascii="Tahoma" w:eastAsiaTheme="minorHAnsi" w:hAnsi="Tahoma" w:cs="Tahoma"/>
          <w:bCs/>
          <w:sz w:val="22"/>
          <w:szCs w:val="22"/>
          <w:lang w:eastAsia="en-US"/>
        </w:rPr>
        <w:t>Le BCI</w:t>
      </w:r>
      <w:r w:rsidRPr="009F7435">
        <w:rPr>
          <w:rFonts w:ascii="Tahoma" w:eastAsiaTheme="minorHAnsi" w:hAnsi="Tahoma" w:cs="Tahoma"/>
          <w:bCs/>
          <w:sz w:val="22"/>
          <w:szCs w:val="22"/>
          <w:lang w:eastAsia="en-US"/>
        </w:rPr>
        <w:t xml:space="preserve"> est aussi chargé du traitement des affaires internationales. Il prépare et assure le suivi de </w:t>
      </w:r>
      <w:r>
        <w:rPr>
          <w:rFonts w:ascii="Tahoma" w:eastAsiaTheme="minorHAnsi" w:hAnsi="Tahoma" w:cs="Tahoma"/>
          <w:bCs/>
          <w:sz w:val="22"/>
          <w:szCs w:val="22"/>
          <w:lang w:eastAsia="en-US"/>
        </w:rPr>
        <w:t xml:space="preserve">la coopération entre l’ANSD et les </w:t>
      </w:r>
      <w:r w:rsidRPr="009F7435">
        <w:rPr>
          <w:rFonts w:ascii="Tahoma" w:eastAsiaTheme="minorHAnsi" w:hAnsi="Tahoma" w:cs="Tahoma"/>
          <w:bCs/>
          <w:sz w:val="22"/>
          <w:szCs w:val="22"/>
          <w:lang w:eastAsia="en-US"/>
        </w:rPr>
        <w:t xml:space="preserve">avec </w:t>
      </w:r>
      <w:ins w:id="19" w:author="Fatimatou SY" w:date="2023-12-18T15:40:00Z">
        <w:r w:rsidR="00055992">
          <w:rPr>
            <w:rFonts w:ascii="Tahoma" w:eastAsiaTheme="minorHAnsi" w:hAnsi="Tahoma" w:cs="Tahoma"/>
            <w:bCs/>
            <w:sz w:val="22"/>
            <w:szCs w:val="22"/>
            <w:lang w:eastAsia="en-US"/>
          </w:rPr>
          <w:t xml:space="preserve">les INS des </w:t>
        </w:r>
      </w:ins>
      <w:r w:rsidRPr="009F7435">
        <w:rPr>
          <w:rFonts w:ascii="Tahoma" w:eastAsiaTheme="minorHAnsi" w:hAnsi="Tahoma" w:cs="Tahoma"/>
          <w:bCs/>
          <w:sz w:val="22"/>
          <w:szCs w:val="22"/>
          <w:lang w:eastAsia="en-US"/>
        </w:rPr>
        <w:t xml:space="preserve">autres pays ou </w:t>
      </w:r>
      <w:ins w:id="20" w:author="Fatimatou SY" w:date="2023-12-18T15:41:00Z">
        <w:r w:rsidR="00055992">
          <w:rPr>
            <w:rFonts w:ascii="Tahoma" w:eastAsiaTheme="minorHAnsi" w:hAnsi="Tahoma" w:cs="Tahoma"/>
            <w:bCs/>
            <w:sz w:val="22"/>
            <w:szCs w:val="22"/>
            <w:lang w:eastAsia="en-US"/>
          </w:rPr>
          <w:t>le</w:t>
        </w:r>
      </w:ins>
      <w:r w:rsidRPr="009F7435">
        <w:rPr>
          <w:rFonts w:ascii="Tahoma" w:eastAsiaTheme="minorHAnsi" w:hAnsi="Tahoma" w:cs="Tahoma"/>
          <w:bCs/>
          <w:sz w:val="22"/>
          <w:szCs w:val="22"/>
          <w:lang w:eastAsia="en-US"/>
        </w:rPr>
        <w:t>s institutions internationales. Il sert d’interlocuteur entre l’ANSD et les institutions au niveau international (UNSD, PARIS21, AFRISTAT, UA, etc.)</w:t>
      </w:r>
      <w:r w:rsidR="001B7C04">
        <w:rPr>
          <w:rFonts w:ascii="Tahoma" w:eastAsiaTheme="minorHAnsi" w:hAnsi="Tahoma" w:cs="Tahoma"/>
          <w:bCs/>
          <w:sz w:val="22"/>
          <w:szCs w:val="22"/>
          <w:lang w:eastAsia="en-US"/>
        </w:rPr>
        <w:t> »</w:t>
      </w:r>
      <w:r w:rsidRPr="009F7435">
        <w:rPr>
          <w:rFonts w:ascii="Tahoma" w:eastAsiaTheme="minorHAnsi" w:hAnsi="Tahoma" w:cs="Tahoma"/>
          <w:bCs/>
          <w:sz w:val="22"/>
          <w:szCs w:val="22"/>
          <w:lang w:eastAsia="en-US"/>
        </w:rPr>
        <w:t>.</w:t>
      </w:r>
    </w:p>
    <w:p w14:paraId="03BDEA08" w14:textId="77777777" w:rsidR="00B659E3" w:rsidRDefault="00F313FE" w:rsidP="00DF3E40">
      <w:pPr>
        <w:spacing w:before="120" w:line="276" w:lineRule="auto"/>
        <w:jc w:val="both"/>
        <w:rPr>
          <w:rFonts w:ascii="Tahoma" w:hAnsi="Tahoma" w:cs="Tahoma"/>
          <w:bCs/>
          <w:color w:val="000000"/>
        </w:rPr>
      </w:pPr>
      <w:r>
        <w:rPr>
          <w:rFonts w:ascii="Tahoma" w:hAnsi="Tahoma" w:cs="Tahoma"/>
          <w:b/>
          <w:bCs/>
          <w:color w:val="000000"/>
        </w:rPr>
        <w:t xml:space="preserve">Article 2.- </w:t>
      </w:r>
      <w:r w:rsidR="00B659E3">
        <w:rPr>
          <w:rFonts w:ascii="Tahoma" w:hAnsi="Tahoma" w:cs="Tahoma"/>
          <w:bCs/>
          <w:color w:val="000000"/>
        </w:rPr>
        <w:t xml:space="preserve">L’article 3 </w:t>
      </w:r>
      <w:r w:rsidR="00B659E3" w:rsidRPr="00A15C53">
        <w:rPr>
          <w:rFonts w:ascii="Tahoma" w:hAnsi="Tahoma" w:cs="Tahoma"/>
          <w:bCs/>
          <w:color w:val="000000"/>
        </w:rPr>
        <w:t xml:space="preserve">de la décision n°01335/MEPC/ANSD/DG du 29 mars 2022 fixant l’organigramme de l’Agence nationale de la Statistique </w:t>
      </w:r>
      <w:r w:rsidR="00B659E3">
        <w:rPr>
          <w:rFonts w:ascii="Tahoma" w:hAnsi="Tahoma" w:cs="Tahoma"/>
          <w:bCs/>
          <w:color w:val="000000"/>
        </w:rPr>
        <w:t>et de la Démographie (ANSD) est abrogé et remplacé</w:t>
      </w:r>
      <w:r w:rsidR="00B659E3" w:rsidRPr="00A15C53">
        <w:rPr>
          <w:rFonts w:ascii="Tahoma" w:hAnsi="Tahoma" w:cs="Tahoma"/>
          <w:bCs/>
          <w:color w:val="000000"/>
        </w:rPr>
        <w:t xml:space="preserve"> par les dispositions suivantes :</w:t>
      </w:r>
    </w:p>
    <w:p w14:paraId="27C7F2E0" w14:textId="77777777" w:rsidR="00B659E3" w:rsidRPr="00621B64" w:rsidRDefault="001B7C04" w:rsidP="00DF3E40">
      <w:pPr>
        <w:keepNext/>
        <w:spacing w:before="240" w:line="276" w:lineRule="auto"/>
        <w:ind w:left="737"/>
        <w:jc w:val="both"/>
        <w:rPr>
          <w:rFonts w:ascii="Tahoma" w:eastAsiaTheme="minorHAnsi" w:hAnsi="Tahoma" w:cs="Tahoma"/>
          <w:lang w:eastAsia="en-US"/>
        </w:rPr>
      </w:pPr>
      <w:r>
        <w:rPr>
          <w:rFonts w:ascii="Tahoma" w:hAnsi="Tahoma" w:cs="Tahoma"/>
          <w:b/>
          <w:color w:val="000000" w:themeColor="text1"/>
        </w:rPr>
        <w:t xml:space="preserve">« Article 3.- </w:t>
      </w:r>
      <w:r w:rsidR="00B659E3" w:rsidRPr="00621B64">
        <w:rPr>
          <w:rFonts w:ascii="Tahoma" w:hAnsi="Tahoma" w:cs="Tahoma"/>
          <w:b/>
          <w:color w:val="000000" w:themeColor="text1"/>
        </w:rPr>
        <w:t>La Cellule de gestion des partenariats (CGP)</w:t>
      </w:r>
      <w:r w:rsidR="00DF3E40">
        <w:rPr>
          <w:rFonts w:ascii="Tahoma" w:hAnsi="Tahoma" w:cs="Tahoma"/>
          <w:b/>
          <w:color w:val="000000" w:themeColor="text1"/>
        </w:rPr>
        <w:t xml:space="preserve"> </w:t>
      </w:r>
      <w:r w:rsidR="00B659E3" w:rsidRPr="00621B64">
        <w:rPr>
          <w:rFonts w:ascii="Tahoma" w:eastAsia="Calibri" w:hAnsi="Tahoma" w:cs="Tahoma"/>
          <w:lang w:eastAsia="en-US"/>
        </w:rPr>
        <w:t>coordonne la mise en œuvre et/ou le suivi des conventions de partenariats et le développement des prestations à frais recouvrables</w:t>
      </w:r>
      <w:r w:rsidR="00B659E3" w:rsidRPr="00621B64">
        <w:rPr>
          <w:rFonts w:ascii="Tahoma" w:eastAsiaTheme="minorHAnsi" w:hAnsi="Tahoma" w:cs="Tahoma"/>
          <w:lang w:eastAsia="en-US"/>
        </w:rPr>
        <w:t>. Elle fait des démarches auprès des potentiels clients pour présenter les produits et offres de services. Elle est composée de deux unités.</w:t>
      </w:r>
    </w:p>
    <w:p w14:paraId="3CBD372B" w14:textId="77777777" w:rsidR="00B659E3" w:rsidRPr="00621B64" w:rsidRDefault="00B659E3" w:rsidP="00DF3E40">
      <w:pPr>
        <w:pStyle w:val="Paragraphedeliste"/>
        <w:numPr>
          <w:ilvl w:val="1"/>
          <w:numId w:val="2"/>
        </w:numPr>
        <w:spacing w:after="150" w:line="276" w:lineRule="auto"/>
        <w:ind w:left="1097"/>
        <w:jc w:val="both"/>
        <w:textAlignment w:val="baseline"/>
        <w:rPr>
          <w:rFonts w:ascii="Tahoma" w:eastAsiaTheme="minorHAnsi" w:hAnsi="Tahoma" w:cs="Tahoma"/>
          <w:bCs/>
          <w:lang w:eastAsia="en-US"/>
        </w:rPr>
      </w:pPr>
      <w:r w:rsidRPr="00621B64">
        <w:rPr>
          <w:rFonts w:ascii="Tahoma" w:eastAsiaTheme="minorHAnsi" w:hAnsi="Tahoma" w:cs="Tahoma"/>
          <w:b/>
          <w:bCs/>
          <w:lang w:eastAsia="en-US"/>
        </w:rPr>
        <w:t xml:space="preserve">L’Unité de la gestion des partenariats (UGP) : </w:t>
      </w:r>
      <w:r w:rsidRPr="00621B64">
        <w:rPr>
          <w:rFonts w:ascii="Tahoma" w:eastAsiaTheme="minorHAnsi" w:hAnsi="Tahoma" w:cs="Tahoma"/>
          <w:bCs/>
          <w:lang w:eastAsia="en-US"/>
        </w:rPr>
        <w:t xml:space="preserve">elle est chargée de la mise en œuvre et de l’exécution des prestations à frais recouvrables, lorsqu’elles ne sont pas exécutées par les Directions techniques. </w:t>
      </w:r>
      <w:r w:rsidRPr="00621B64">
        <w:rPr>
          <w:rFonts w:ascii="Tahoma" w:eastAsiaTheme="minorHAnsi" w:hAnsi="Tahoma" w:cs="Tahoma"/>
          <w:bCs/>
          <w:color w:val="000000" w:themeColor="text1"/>
          <w:lang w:eastAsia="en-US"/>
        </w:rPr>
        <w:t>L’UGP</w:t>
      </w:r>
      <w:r w:rsidRPr="00621B64">
        <w:rPr>
          <w:rFonts w:ascii="Tahoma" w:eastAsiaTheme="minorHAnsi" w:hAnsi="Tahoma" w:cs="Tahoma"/>
          <w:b/>
          <w:bCs/>
          <w:color w:val="FF0000"/>
          <w:lang w:eastAsia="en-US"/>
        </w:rPr>
        <w:t xml:space="preserve"> </w:t>
      </w:r>
      <w:r w:rsidRPr="00621B64">
        <w:rPr>
          <w:rFonts w:ascii="Tahoma" w:eastAsiaTheme="minorHAnsi" w:hAnsi="Tahoma" w:cs="Tahoma"/>
          <w:bCs/>
          <w:lang w:eastAsia="en-US"/>
        </w:rPr>
        <w:t xml:space="preserve">est chargée d’élaborer les offres techniques et financières des projets des projets à frais recouvrables avec les partenaires de l’ANSD. Pour la </w:t>
      </w:r>
      <w:r w:rsidRPr="00621B64">
        <w:rPr>
          <w:rFonts w:ascii="Tahoma" w:eastAsiaTheme="minorHAnsi" w:hAnsi="Tahoma" w:cs="Tahoma"/>
          <w:bCs/>
          <w:lang w:eastAsia="en-US"/>
        </w:rPr>
        <w:lastRenderedPageBreak/>
        <w:t xml:space="preserve">réalisation des enquêtes et études ad hoc, </w:t>
      </w:r>
      <w:r w:rsidRPr="00621B64">
        <w:rPr>
          <w:rFonts w:ascii="Tahoma" w:eastAsiaTheme="minorHAnsi" w:hAnsi="Tahoma" w:cs="Tahoma"/>
          <w:bCs/>
          <w:color w:val="000000" w:themeColor="text1"/>
          <w:lang w:eastAsia="en-US"/>
        </w:rPr>
        <w:t>l’UGP</w:t>
      </w:r>
      <w:r w:rsidRPr="00621B64">
        <w:rPr>
          <w:rFonts w:ascii="Tahoma" w:eastAsiaTheme="minorHAnsi" w:hAnsi="Tahoma" w:cs="Tahoma"/>
          <w:bCs/>
          <w:color w:val="FF0000"/>
          <w:lang w:eastAsia="en-US"/>
        </w:rPr>
        <w:t xml:space="preserve"> </w:t>
      </w:r>
      <w:r w:rsidRPr="00621B64">
        <w:rPr>
          <w:rFonts w:ascii="Tahoma" w:eastAsiaTheme="minorHAnsi" w:hAnsi="Tahoma" w:cs="Tahoma"/>
          <w:bCs/>
          <w:lang w:eastAsia="en-US"/>
        </w:rPr>
        <w:t>peut s’adjoindre des services de personnes ressources aussi bien internes et qu'externes. Il accompagne également l’Unité de la promotion et du développement des partenariats (UPDP)</w:t>
      </w:r>
      <w:r w:rsidRPr="00621B64">
        <w:rPr>
          <w:rFonts w:ascii="Tahoma" w:eastAsiaTheme="minorHAnsi" w:hAnsi="Tahoma" w:cs="Tahoma"/>
          <w:b/>
          <w:bCs/>
          <w:lang w:eastAsia="en-US"/>
        </w:rPr>
        <w:t> </w:t>
      </w:r>
      <w:r w:rsidRPr="00621B64">
        <w:rPr>
          <w:rFonts w:ascii="Tahoma" w:eastAsiaTheme="minorHAnsi" w:hAnsi="Tahoma" w:cs="Tahoma"/>
          <w:bCs/>
          <w:lang w:eastAsia="en-US"/>
        </w:rPr>
        <w:t xml:space="preserve"> dans les négociations et la mise en œuvre des travaux.</w:t>
      </w:r>
    </w:p>
    <w:p w14:paraId="41FA4483" w14:textId="77777777" w:rsidR="00B659E3" w:rsidRPr="00621B64" w:rsidRDefault="00B659E3" w:rsidP="00DF3E40">
      <w:pPr>
        <w:pStyle w:val="Paragraphedeliste"/>
        <w:numPr>
          <w:ilvl w:val="1"/>
          <w:numId w:val="2"/>
        </w:numPr>
        <w:spacing w:after="160" w:line="276" w:lineRule="auto"/>
        <w:ind w:left="1097"/>
        <w:jc w:val="both"/>
        <w:textAlignment w:val="baseline"/>
        <w:rPr>
          <w:rFonts w:ascii="Tahoma" w:eastAsiaTheme="minorHAnsi" w:hAnsi="Tahoma" w:cs="Tahoma"/>
          <w:bCs/>
          <w:lang w:eastAsia="en-US"/>
        </w:rPr>
      </w:pPr>
      <w:r w:rsidRPr="00621B64">
        <w:rPr>
          <w:rFonts w:ascii="Tahoma" w:eastAsiaTheme="minorHAnsi" w:hAnsi="Tahoma" w:cs="Tahoma"/>
          <w:b/>
          <w:bCs/>
          <w:lang w:eastAsia="en-US"/>
        </w:rPr>
        <w:t xml:space="preserve">L’Unité de la promotion et du développement des partenariats (UPDP) : </w:t>
      </w:r>
      <w:r w:rsidRPr="00621B64">
        <w:rPr>
          <w:rFonts w:ascii="Tahoma" w:eastAsiaTheme="minorHAnsi" w:hAnsi="Tahoma" w:cs="Tahoma"/>
          <w:bCs/>
          <w:lang w:eastAsia="en-US"/>
        </w:rPr>
        <w:t>elle</w:t>
      </w:r>
      <w:r w:rsidRPr="00621B64">
        <w:rPr>
          <w:rFonts w:ascii="Tahoma" w:eastAsiaTheme="minorHAnsi" w:hAnsi="Tahoma" w:cs="Tahoma"/>
          <w:b/>
          <w:bCs/>
          <w:lang w:eastAsia="en-US"/>
        </w:rPr>
        <w:t xml:space="preserve"> </w:t>
      </w:r>
      <w:r w:rsidRPr="00621B64">
        <w:rPr>
          <w:rFonts w:ascii="Tahoma" w:eastAsiaTheme="minorHAnsi" w:hAnsi="Tahoma" w:cs="Tahoma"/>
          <w:bCs/>
          <w:lang w:eastAsia="en-US"/>
        </w:rPr>
        <w:t xml:space="preserve">est chargée de répondre aux besoins des différents segments du marché ; d’informer les clients sur les produits de l’agence ; de développer le portefeuille clientèle pour les services et les prestations spécifiques. L’UPDP, précisément, est chargée de commercialiser les autres produits (extraction de données, tirage d’échantillon et de DR) de l’ANSD à travers l’établissement de devis et/ou facture pro-forma. Cette unité coordonne la vente des produits de l’agence et est l’interlocuteur avec les potentiels clients. </w:t>
      </w:r>
    </w:p>
    <w:p w14:paraId="392331E7" w14:textId="77777777" w:rsidR="00B659E3" w:rsidRDefault="00B659E3" w:rsidP="00DF3E40">
      <w:pPr>
        <w:spacing w:before="240" w:after="160" w:line="276" w:lineRule="auto"/>
        <w:ind w:left="737"/>
        <w:jc w:val="both"/>
        <w:textAlignment w:val="baseline"/>
        <w:rPr>
          <w:rFonts w:ascii="Tahoma" w:eastAsiaTheme="minorHAnsi" w:hAnsi="Tahoma" w:cs="Tahoma"/>
          <w:bCs/>
          <w:lang w:eastAsia="en-US"/>
        </w:rPr>
      </w:pPr>
      <w:r w:rsidRPr="00621B64">
        <w:rPr>
          <w:rFonts w:ascii="Tahoma" w:eastAsiaTheme="minorHAnsi" w:hAnsi="Tahoma" w:cs="Tahoma"/>
          <w:bCs/>
          <w:lang w:eastAsia="en-US"/>
        </w:rPr>
        <w:t xml:space="preserve">L’UPDP </w:t>
      </w:r>
      <w:r w:rsidRPr="00621B64">
        <w:rPr>
          <w:rFonts w:ascii="Tahoma" w:eastAsiaTheme="minorHAnsi" w:hAnsi="Tahoma" w:cs="Tahoma"/>
          <w:lang w:eastAsia="en-US"/>
        </w:rPr>
        <w:t>a ainsi pour vocation de favoriser la prestation de services de qualité efficaces et adaptés au niveau national, sous régional, et international dans le but de promouvoir les produits statistiques. A cet égard, elle est chargée spécifiquement de proposer des conventions de partenariat avec les structures externes ; de coordonner les négociations sur les projets (études et enquêtes ad hoc) à réaliser avec les partenaires</w:t>
      </w:r>
      <w:r w:rsidR="001B7C04">
        <w:rPr>
          <w:rFonts w:ascii="Tahoma" w:eastAsiaTheme="minorHAnsi" w:hAnsi="Tahoma" w:cs="Tahoma"/>
          <w:lang w:eastAsia="en-US"/>
        </w:rPr>
        <w:t> »</w:t>
      </w:r>
      <w:r w:rsidRPr="00621B64">
        <w:rPr>
          <w:rFonts w:ascii="Tahoma" w:eastAsiaTheme="minorHAnsi" w:hAnsi="Tahoma" w:cs="Tahoma"/>
          <w:lang w:eastAsia="en-US"/>
        </w:rPr>
        <w:t>.</w:t>
      </w:r>
      <w:r w:rsidRPr="00621B64">
        <w:rPr>
          <w:rFonts w:ascii="Tahoma" w:eastAsiaTheme="minorHAnsi" w:hAnsi="Tahoma" w:cs="Tahoma"/>
          <w:bCs/>
          <w:lang w:eastAsia="en-US"/>
        </w:rPr>
        <w:t xml:space="preserve"> </w:t>
      </w:r>
    </w:p>
    <w:p w14:paraId="163E3C5E" w14:textId="77777777" w:rsidR="00601B9F" w:rsidRDefault="00B659E3" w:rsidP="00DF3E40">
      <w:pPr>
        <w:spacing w:before="120" w:line="276" w:lineRule="auto"/>
        <w:jc w:val="both"/>
        <w:rPr>
          <w:rFonts w:ascii="Tahoma" w:hAnsi="Tahoma" w:cs="Tahoma"/>
          <w:bCs/>
          <w:color w:val="000000"/>
        </w:rPr>
      </w:pPr>
      <w:r>
        <w:rPr>
          <w:rFonts w:ascii="Tahoma" w:hAnsi="Tahoma" w:cs="Tahoma"/>
          <w:b/>
          <w:bCs/>
          <w:color w:val="000000"/>
        </w:rPr>
        <w:t xml:space="preserve">Article 3.- </w:t>
      </w:r>
      <w:r w:rsidR="00841220" w:rsidRPr="001B7C04">
        <w:rPr>
          <w:rFonts w:ascii="Tahoma" w:hAnsi="Tahoma" w:cs="Tahoma"/>
          <w:bCs/>
          <w:color w:val="000000"/>
        </w:rPr>
        <w:t>Il est inséré</w:t>
      </w:r>
      <w:r w:rsidR="00841220">
        <w:rPr>
          <w:rFonts w:ascii="Tahoma" w:hAnsi="Tahoma" w:cs="Tahoma"/>
          <w:bCs/>
          <w:color w:val="000000"/>
        </w:rPr>
        <w:t>,</w:t>
      </w:r>
      <w:r w:rsidR="00841220" w:rsidRPr="001B7C04">
        <w:rPr>
          <w:rFonts w:ascii="Tahoma" w:hAnsi="Tahoma" w:cs="Tahoma"/>
          <w:bCs/>
          <w:color w:val="000000"/>
        </w:rPr>
        <w:t xml:space="preserve"> après l’article 17</w:t>
      </w:r>
      <w:r w:rsidR="00841220">
        <w:rPr>
          <w:rFonts w:ascii="Tahoma" w:hAnsi="Tahoma" w:cs="Tahoma"/>
          <w:b/>
          <w:bCs/>
          <w:color w:val="000000"/>
        </w:rPr>
        <w:t xml:space="preserve"> </w:t>
      </w:r>
      <w:r w:rsidR="00841220" w:rsidRPr="00A15C53">
        <w:rPr>
          <w:rFonts w:ascii="Tahoma" w:hAnsi="Tahoma" w:cs="Tahoma"/>
          <w:bCs/>
          <w:color w:val="000000"/>
        </w:rPr>
        <w:t xml:space="preserve">de la décision n°01335/MEPC/ANSD/DG du 29 mars 2022 fixant l’organigramme de l’Agence nationale de la Statistique </w:t>
      </w:r>
      <w:r w:rsidR="00841220">
        <w:rPr>
          <w:rFonts w:ascii="Tahoma" w:hAnsi="Tahoma" w:cs="Tahoma"/>
          <w:bCs/>
          <w:color w:val="000000"/>
        </w:rPr>
        <w:t>et de la Démographie (ANSD), l’article</w:t>
      </w:r>
      <w:r w:rsidR="00AF7E03">
        <w:rPr>
          <w:rFonts w:ascii="Tahoma" w:hAnsi="Tahoma" w:cs="Tahoma"/>
          <w:bCs/>
          <w:color w:val="000000"/>
        </w:rPr>
        <w:t xml:space="preserve"> 17 bis</w:t>
      </w:r>
      <w:r w:rsidR="00601B9F">
        <w:rPr>
          <w:rFonts w:ascii="Tahoma" w:hAnsi="Tahoma" w:cs="Tahoma"/>
          <w:bCs/>
          <w:color w:val="000000"/>
        </w:rPr>
        <w:t xml:space="preserve"> </w:t>
      </w:r>
      <w:r w:rsidR="00841220">
        <w:rPr>
          <w:rFonts w:ascii="Tahoma" w:hAnsi="Tahoma" w:cs="Tahoma"/>
          <w:bCs/>
          <w:color w:val="000000"/>
        </w:rPr>
        <w:t>ainsi libellé :</w:t>
      </w:r>
    </w:p>
    <w:p w14:paraId="6C9EA6A1" w14:textId="77777777" w:rsidR="00CC0C8E" w:rsidRDefault="005859BA" w:rsidP="00DF3E40">
      <w:pPr>
        <w:spacing w:before="120" w:line="276" w:lineRule="auto"/>
        <w:ind w:left="737"/>
        <w:jc w:val="both"/>
        <w:rPr>
          <w:rFonts w:ascii="Tahoma" w:hAnsi="Tahoma" w:cs="Tahoma"/>
          <w:bCs/>
        </w:rPr>
      </w:pPr>
      <w:r w:rsidRPr="001B7C04">
        <w:rPr>
          <w:rFonts w:ascii="Tahoma" w:hAnsi="Tahoma" w:cs="Tahoma"/>
          <w:b/>
        </w:rPr>
        <w:t xml:space="preserve">« Article 17 bis.- </w:t>
      </w:r>
      <w:r w:rsidR="00601B9F" w:rsidRPr="001B7C04">
        <w:rPr>
          <w:rFonts w:ascii="Tahoma" w:hAnsi="Tahoma" w:cs="Tahoma"/>
          <w:b/>
        </w:rPr>
        <w:t xml:space="preserve">La Direction à l’Action Régionale (DAR) </w:t>
      </w:r>
      <w:r w:rsidR="00601B9F" w:rsidRPr="001B7C04">
        <w:rPr>
          <w:rFonts w:ascii="Tahoma" w:hAnsi="Tahoma" w:cs="Tahoma"/>
          <w:bCs/>
        </w:rPr>
        <w:t>représente</w:t>
      </w:r>
      <w:r w:rsidR="00601B9F">
        <w:rPr>
          <w:rFonts w:ascii="Tahoma" w:hAnsi="Tahoma" w:cs="Tahoma"/>
          <w:bCs/>
        </w:rPr>
        <w:t xml:space="preserve"> l’ANSD au niveau régional. </w:t>
      </w:r>
    </w:p>
    <w:p w14:paraId="1D6B6F71" w14:textId="77777777" w:rsidR="00601B9F" w:rsidRDefault="00601B9F" w:rsidP="00DF3E40">
      <w:pPr>
        <w:spacing w:before="120" w:line="276" w:lineRule="auto"/>
        <w:ind w:left="737"/>
        <w:jc w:val="both"/>
        <w:rPr>
          <w:rFonts w:ascii="Tahoma" w:hAnsi="Tahoma" w:cs="Tahoma"/>
          <w:bCs/>
        </w:rPr>
      </w:pPr>
      <w:r>
        <w:rPr>
          <w:rFonts w:ascii="Tahoma" w:hAnsi="Tahoma" w:cs="Tahoma"/>
          <w:bCs/>
        </w:rPr>
        <w:t xml:space="preserve">A travers les </w:t>
      </w:r>
      <w:r w:rsidRPr="001E1761">
        <w:rPr>
          <w:rFonts w:ascii="Tahoma" w:hAnsi="Tahoma" w:cs="Tahoma"/>
          <w:bCs/>
        </w:rPr>
        <w:t>Services régionaux de la Statistique et de la Démographie (SRSD) qui lui sont rattachés, la DAR es</w:t>
      </w:r>
      <w:r w:rsidRPr="005251A5">
        <w:rPr>
          <w:rFonts w:ascii="Tahoma" w:hAnsi="Tahoma" w:cs="Tahoma"/>
          <w:bCs/>
        </w:rPr>
        <w:t>t</w:t>
      </w:r>
      <w:r>
        <w:rPr>
          <w:rFonts w:ascii="Tahoma" w:hAnsi="Tahoma" w:cs="Tahoma"/>
          <w:bCs/>
        </w:rPr>
        <w:t xml:space="preserve"> chargé</w:t>
      </w:r>
      <w:r w:rsidR="00CC0C8E">
        <w:rPr>
          <w:rFonts w:ascii="Tahoma" w:hAnsi="Tahoma" w:cs="Tahoma"/>
          <w:bCs/>
        </w:rPr>
        <w:t>e</w:t>
      </w:r>
      <w:r>
        <w:rPr>
          <w:rFonts w:ascii="Tahoma" w:hAnsi="Tahoma" w:cs="Tahoma"/>
          <w:bCs/>
        </w:rPr>
        <w:t xml:space="preserve"> :</w:t>
      </w:r>
    </w:p>
    <w:p w14:paraId="3D9F0CC1" w14:textId="77777777" w:rsidR="00601B9F" w:rsidRDefault="00601B9F" w:rsidP="00DF3E40">
      <w:pPr>
        <w:numPr>
          <w:ilvl w:val="0"/>
          <w:numId w:val="5"/>
        </w:numPr>
        <w:spacing w:line="276" w:lineRule="auto"/>
        <w:ind w:left="1097"/>
        <w:jc w:val="both"/>
        <w:rPr>
          <w:rFonts w:ascii="Tahoma" w:hAnsi="Tahoma" w:cs="Tahoma"/>
          <w:bCs/>
        </w:rPr>
      </w:pPr>
      <w:r w:rsidRPr="00875794">
        <w:rPr>
          <w:rFonts w:ascii="Tahoma" w:hAnsi="Tahoma" w:cs="Tahoma"/>
          <w:bCs/>
        </w:rPr>
        <w:t>de la gestion du personnel, du matériel et des moyens financiers</w:t>
      </w:r>
      <w:r w:rsidRPr="009D3B25">
        <w:rPr>
          <w:rFonts w:ascii="Tahoma" w:hAnsi="Tahoma" w:cs="Tahoma"/>
          <w:bCs/>
        </w:rPr>
        <w:t xml:space="preserve"> mis à la disposition d</w:t>
      </w:r>
      <w:r>
        <w:rPr>
          <w:rFonts w:ascii="Tahoma" w:hAnsi="Tahoma" w:cs="Tahoma"/>
          <w:bCs/>
        </w:rPr>
        <w:t>es</w:t>
      </w:r>
      <w:r w:rsidRPr="009D3B25">
        <w:rPr>
          <w:rFonts w:ascii="Tahoma" w:hAnsi="Tahoma" w:cs="Tahoma"/>
          <w:bCs/>
        </w:rPr>
        <w:t xml:space="preserve"> Service</w:t>
      </w:r>
      <w:r>
        <w:rPr>
          <w:rFonts w:ascii="Tahoma" w:hAnsi="Tahoma" w:cs="Tahoma"/>
          <w:bCs/>
        </w:rPr>
        <w:t>s</w:t>
      </w:r>
      <w:r w:rsidRPr="009D3B25">
        <w:rPr>
          <w:rFonts w:ascii="Tahoma" w:hAnsi="Tahoma" w:cs="Tahoma"/>
          <w:bCs/>
        </w:rPr>
        <w:t> ;</w:t>
      </w:r>
    </w:p>
    <w:p w14:paraId="19B925A0"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d'assurer la coordination et l'animation du système statistique régional ;</w:t>
      </w:r>
    </w:p>
    <w:p w14:paraId="6EE538F9"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de piloter les opérations de collecte, de procéder au traitement et à l’analyse des données au niveau régional et local ;</w:t>
      </w:r>
    </w:p>
    <w:p w14:paraId="6AC79E18"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de coordonner et gérer</w:t>
      </w:r>
      <w:r>
        <w:rPr>
          <w:rFonts w:ascii="Tahoma" w:hAnsi="Tahoma" w:cs="Tahoma"/>
          <w:bCs/>
        </w:rPr>
        <w:t>,</w:t>
      </w:r>
      <w:r w:rsidRPr="009D3B25">
        <w:rPr>
          <w:rFonts w:ascii="Tahoma" w:hAnsi="Tahoma" w:cs="Tahoma"/>
          <w:bCs/>
        </w:rPr>
        <w:t xml:space="preserve"> au niveau décentralisé</w:t>
      </w:r>
      <w:r>
        <w:rPr>
          <w:rFonts w:ascii="Tahoma" w:hAnsi="Tahoma" w:cs="Tahoma"/>
          <w:bCs/>
        </w:rPr>
        <w:t>,</w:t>
      </w:r>
      <w:r w:rsidRPr="009D3B25">
        <w:rPr>
          <w:rFonts w:ascii="Tahoma" w:hAnsi="Tahoma" w:cs="Tahoma"/>
          <w:bCs/>
        </w:rPr>
        <w:t xml:space="preserve"> l’ensemble des enquêtes conçu</w:t>
      </w:r>
      <w:r>
        <w:rPr>
          <w:rFonts w:ascii="Tahoma" w:hAnsi="Tahoma" w:cs="Tahoma"/>
          <w:bCs/>
        </w:rPr>
        <w:t>e</w:t>
      </w:r>
      <w:r w:rsidRPr="009D3B25">
        <w:rPr>
          <w:rFonts w:ascii="Tahoma" w:hAnsi="Tahoma" w:cs="Tahoma"/>
          <w:bCs/>
        </w:rPr>
        <w:t>s par les directions techniques de l’ANSD;</w:t>
      </w:r>
    </w:p>
    <w:p w14:paraId="0708DF74"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d’assurer la collecte et le traitement des données auprès des services décentralisés et déconcentrés de l’État ;</w:t>
      </w:r>
    </w:p>
    <w:p w14:paraId="7A712BCB"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d’élaborer les documents sur la situation économique et sociale de la région;</w:t>
      </w:r>
    </w:p>
    <w:p w14:paraId="62AA15F6"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d'appuyer l’exécutif régional (autorités locales), les structures déconcentrées</w:t>
      </w:r>
      <w:r>
        <w:rPr>
          <w:rFonts w:ascii="Tahoma" w:hAnsi="Tahoma" w:cs="Tahoma"/>
          <w:bCs/>
        </w:rPr>
        <w:t xml:space="preserve"> et </w:t>
      </w:r>
      <w:r w:rsidRPr="009D3B25">
        <w:rPr>
          <w:rFonts w:ascii="Tahoma" w:hAnsi="Tahoma" w:cs="Tahoma"/>
          <w:bCs/>
        </w:rPr>
        <w:t>les ONG, dans la mise en œuvre des projets et programmes de développement</w:t>
      </w:r>
      <w:r>
        <w:rPr>
          <w:rFonts w:ascii="Tahoma" w:hAnsi="Tahoma" w:cs="Tahoma"/>
          <w:bCs/>
        </w:rPr>
        <w:t> </w:t>
      </w:r>
      <w:r w:rsidRPr="009D3B25">
        <w:rPr>
          <w:rFonts w:ascii="Tahoma" w:hAnsi="Tahoma" w:cs="Tahoma"/>
          <w:bCs/>
        </w:rPr>
        <w:t>;</w:t>
      </w:r>
    </w:p>
    <w:p w14:paraId="32196B17"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lastRenderedPageBreak/>
        <w:t>de mener des études spécifiques (monographie</w:t>
      </w:r>
      <w:r>
        <w:rPr>
          <w:rFonts w:ascii="Tahoma" w:hAnsi="Tahoma" w:cs="Tahoma"/>
          <w:bCs/>
        </w:rPr>
        <w:t>s</w:t>
      </w:r>
      <w:r w:rsidRPr="009D3B25">
        <w:rPr>
          <w:rFonts w:ascii="Tahoma" w:hAnsi="Tahoma" w:cs="Tahoma"/>
          <w:bCs/>
        </w:rPr>
        <w:t>, note</w:t>
      </w:r>
      <w:r>
        <w:rPr>
          <w:rFonts w:ascii="Tahoma" w:hAnsi="Tahoma" w:cs="Tahoma"/>
          <w:bCs/>
        </w:rPr>
        <w:t>s</w:t>
      </w:r>
      <w:r w:rsidRPr="009D3B25">
        <w:rPr>
          <w:rFonts w:ascii="Tahoma" w:hAnsi="Tahoma" w:cs="Tahoma"/>
          <w:bCs/>
        </w:rPr>
        <w:t xml:space="preserve"> de conjoncture, etc.) nécessaires à la connaissance de la situation économique, démographique et sociale de la région ;</w:t>
      </w:r>
    </w:p>
    <w:p w14:paraId="142E1A57"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de diffuser des statistiques et études nationales et régionales dans la région ;</w:t>
      </w:r>
    </w:p>
    <w:p w14:paraId="47B52BEF"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 xml:space="preserve">d’assister les autres composantes du </w:t>
      </w:r>
      <w:r>
        <w:rPr>
          <w:rFonts w:ascii="Tahoma" w:hAnsi="Tahoma" w:cs="Tahoma"/>
          <w:bCs/>
        </w:rPr>
        <w:t>S</w:t>
      </w:r>
      <w:r w:rsidRPr="009D3B25">
        <w:rPr>
          <w:rFonts w:ascii="Tahoma" w:hAnsi="Tahoma" w:cs="Tahoma"/>
          <w:bCs/>
        </w:rPr>
        <w:t>ystème statistique national dans leurs actions au niveau de la région ;</w:t>
      </w:r>
    </w:p>
    <w:p w14:paraId="0C634FBC"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d’assurer la coordination de l’élaboration et l’actualisation du Programme national d’activités statistiques, de ses plans annuels d’action et de toute stratégie de développement de la statistique ;</w:t>
      </w:r>
    </w:p>
    <w:p w14:paraId="58F6A5F4"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de contribuer à la préparation du rapport annuel d’exécution du Programme national d’activités statistiques et au suivi de la mise en œuvre des plans d’action</w:t>
      </w:r>
      <w:r>
        <w:rPr>
          <w:rFonts w:ascii="Tahoma" w:hAnsi="Tahoma" w:cs="Tahoma"/>
          <w:bCs/>
        </w:rPr>
        <w:t> ;</w:t>
      </w:r>
    </w:p>
    <w:p w14:paraId="0949667F" w14:textId="77777777" w:rsidR="00601B9F" w:rsidRDefault="00601B9F" w:rsidP="00DF3E40">
      <w:pPr>
        <w:numPr>
          <w:ilvl w:val="0"/>
          <w:numId w:val="5"/>
        </w:numPr>
        <w:spacing w:line="276" w:lineRule="auto"/>
        <w:ind w:left="1097"/>
        <w:jc w:val="both"/>
        <w:rPr>
          <w:rFonts w:ascii="Tahoma" w:hAnsi="Tahoma" w:cs="Tahoma"/>
          <w:bCs/>
        </w:rPr>
      </w:pPr>
      <w:r w:rsidRPr="009D3B25">
        <w:rPr>
          <w:rFonts w:ascii="Tahoma" w:hAnsi="Tahoma" w:cs="Tahoma"/>
          <w:bCs/>
        </w:rPr>
        <w:t>de contribuer au renforcement</w:t>
      </w:r>
      <w:r>
        <w:rPr>
          <w:rFonts w:ascii="Tahoma" w:hAnsi="Tahoma" w:cs="Tahoma"/>
          <w:bCs/>
        </w:rPr>
        <w:t xml:space="preserve"> </w:t>
      </w:r>
      <w:r w:rsidRPr="009D3B25">
        <w:rPr>
          <w:rFonts w:ascii="Tahoma" w:hAnsi="Tahoma" w:cs="Tahoma"/>
          <w:bCs/>
        </w:rPr>
        <w:t>des capacités en matière de statistiques des services sectoriels régionaux</w:t>
      </w:r>
      <w:r w:rsidR="005859BA">
        <w:rPr>
          <w:rFonts w:ascii="Tahoma" w:hAnsi="Tahoma" w:cs="Tahoma"/>
          <w:bCs/>
        </w:rPr>
        <w:t> »</w:t>
      </w:r>
      <w:r w:rsidR="001E70A7">
        <w:rPr>
          <w:rFonts w:ascii="Tahoma" w:hAnsi="Tahoma" w:cs="Tahoma"/>
          <w:bCs/>
        </w:rPr>
        <w:t>.</w:t>
      </w:r>
    </w:p>
    <w:p w14:paraId="5FEDDC58" w14:textId="77777777" w:rsidR="00F313FE" w:rsidRPr="009D3B25" w:rsidRDefault="001E70A7" w:rsidP="00DF3E40">
      <w:pPr>
        <w:spacing w:before="120" w:line="276" w:lineRule="auto"/>
        <w:jc w:val="both"/>
        <w:rPr>
          <w:rFonts w:ascii="Tahoma" w:hAnsi="Tahoma" w:cs="Tahoma"/>
        </w:rPr>
      </w:pPr>
      <w:r>
        <w:rPr>
          <w:rFonts w:ascii="Tahoma" w:hAnsi="Tahoma" w:cs="Tahoma"/>
          <w:b/>
          <w:bCs/>
          <w:color w:val="000000"/>
        </w:rPr>
        <w:t xml:space="preserve">Article </w:t>
      </w:r>
      <w:r w:rsidR="00015011">
        <w:rPr>
          <w:rFonts w:ascii="Tahoma" w:hAnsi="Tahoma" w:cs="Tahoma"/>
          <w:b/>
          <w:bCs/>
          <w:color w:val="000000"/>
        </w:rPr>
        <w:t>4</w:t>
      </w:r>
      <w:r w:rsidR="00B659E3">
        <w:rPr>
          <w:rFonts w:ascii="Tahoma" w:hAnsi="Tahoma" w:cs="Tahoma"/>
          <w:b/>
          <w:bCs/>
          <w:color w:val="000000"/>
        </w:rPr>
        <w:t xml:space="preserve">.- </w:t>
      </w:r>
      <w:r w:rsidR="00F313FE" w:rsidRPr="009D3B25">
        <w:rPr>
          <w:rFonts w:ascii="Tahoma" w:hAnsi="Tahoma" w:cs="Tahoma"/>
        </w:rPr>
        <w:t xml:space="preserve">Le Directeur </w:t>
      </w:r>
      <w:r w:rsidR="00F313FE">
        <w:rPr>
          <w:rFonts w:ascii="Tahoma" w:hAnsi="Tahoma" w:cs="Tahoma"/>
        </w:rPr>
        <w:t>g</w:t>
      </w:r>
      <w:r w:rsidR="00F313FE" w:rsidRPr="009D3B25">
        <w:rPr>
          <w:rFonts w:ascii="Tahoma" w:hAnsi="Tahoma" w:cs="Tahoma"/>
        </w:rPr>
        <w:t xml:space="preserve">énéral </w:t>
      </w:r>
      <w:r w:rsidR="00F313FE">
        <w:rPr>
          <w:rFonts w:ascii="Tahoma" w:hAnsi="Tahoma" w:cs="Tahoma"/>
        </w:rPr>
        <w:t>a</w:t>
      </w:r>
      <w:r w:rsidR="00F313FE" w:rsidRPr="009D3B25">
        <w:rPr>
          <w:rFonts w:ascii="Tahoma" w:hAnsi="Tahoma" w:cs="Tahoma"/>
        </w:rPr>
        <w:t>djoint et les Directeurs sont chargés, chacun en ce qui le concerne</w:t>
      </w:r>
      <w:r w:rsidR="00DF3E40">
        <w:rPr>
          <w:rFonts w:ascii="Tahoma" w:hAnsi="Tahoma" w:cs="Tahoma"/>
        </w:rPr>
        <w:t>,</w:t>
      </w:r>
      <w:r w:rsidR="00F313FE" w:rsidRPr="009D3B25">
        <w:rPr>
          <w:rFonts w:ascii="Tahoma" w:hAnsi="Tahoma" w:cs="Tahoma"/>
        </w:rPr>
        <w:t xml:space="preserve"> de l’exécution de</w:t>
      </w:r>
      <w:r w:rsidR="00015011">
        <w:rPr>
          <w:rFonts w:ascii="Tahoma" w:hAnsi="Tahoma" w:cs="Tahoma"/>
        </w:rPr>
        <w:t xml:space="preserve"> la présente </w:t>
      </w:r>
      <w:r w:rsidR="00F313FE" w:rsidRPr="009D3B25">
        <w:rPr>
          <w:rFonts w:ascii="Tahoma" w:hAnsi="Tahoma" w:cs="Tahoma"/>
        </w:rPr>
        <w:t>décision</w:t>
      </w:r>
      <w:r w:rsidR="00015011">
        <w:rPr>
          <w:rFonts w:ascii="Tahoma" w:hAnsi="Tahoma" w:cs="Tahoma"/>
        </w:rPr>
        <w:t xml:space="preserve"> qui sera publiée partout où besoin sera</w:t>
      </w:r>
      <w:r w:rsidR="00F313FE" w:rsidRPr="009D3B25">
        <w:rPr>
          <w:rFonts w:ascii="Tahoma" w:hAnsi="Tahoma" w:cs="Tahoma"/>
        </w:rPr>
        <w:t>.</w:t>
      </w:r>
    </w:p>
    <w:p w14:paraId="432AFD60" w14:textId="77777777" w:rsidR="00A21AE1" w:rsidRDefault="00A21AE1" w:rsidP="00F313FE">
      <w:pPr>
        <w:spacing w:before="120" w:after="100" w:afterAutospacing="1" w:line="276" w:lineRule="auto"/>
        <w:ind w:left="6372"/>
        <w:jc w:val="both"/>
        <w:rPr>
          <w:rFonts w:ascii="Tahoma" w:hAnsi="Tahoma" w:cs="Tahoma"/>
          <w:b/>
          <w:bCs/>
        </w:rPr>
      </w:pPr>
      <w:r>
        <w:rPr>
          <w:rFonts w:ascii="Tahoma" w:hAnsi="Tahoma" w:cs="Tahoma"/>
          <w:b/>
          <w:bCs/>
        </w:rPr>
        <w:t xml:space="preserve"> </w:t>
      </w:r>
    </w:p>
    <w:p w14:paraId="63472ACF" w14:textId="77777777" w:rsidR="00A21AE1" w:rsidRDefault="00A21AE1" w:rsidP="00A21AE1">
      <w:pPr>
        <w:spacing w:before="120" w:after="100" w:afterAutospacing="1" w:line="276" w:lineRule="auto"/>
        <w:jc w:val="both"/>
        <w:rPr>
          <w:rFonts w:ascii="Tahoma" w:hAnsi="Tahoma" w:cs="Tahoma"/>
          <w:b/>
          <w:bCs/>
        </w:rPr>
      </w:pPr>
      <w:r>
        <w:rPr>
          <w:rFonts w:ascii="Tahoma" w:hAnsi="Tahoma" w:cs="Tahoma"/>
          <w:b/>
          <w:bCs/>
        </w:rPr>
        <w:t xml:space="preserve">                                                                          Fait à Dakar, le </w:t>
      </w:r>
    </w:p>
    <w:p w14:paraId="3C42265C" w14:textId="77777777" w:rsidR="00015011" w:rsidRPr="009D3B25" w:rsidRDefault="00015011" w:rsidP="00A21AE1">
      <w:pPr>
        <w:spacing w:before="120" w:after="100" w:afterAutospacing="1" w:line="276" w:lineRule="auto"/>
        <w:jc w:val="both"/>
        <w:rPr>
          <w:rFonts w:ascii="Tahoma" w:hAnsi="Tahoma" w:cs="Tahoma"/>
          <w:b/>
          <w:bCs/>
        </w:rPr>
      </w:pPr>
    </w:p>
    <w:p w14:paraId="50C6651F" w14:textId="77777777" w:rsidR="00F313FE" w:rsidRPr="009D3B25" w:rsidRDefault="00F313FE" w:rsidP="00F313FE">
      <w:pPr>
        <w:spacing w:before="120" w:after="100" w:afterAutospacing="1" w:line="276" w:lineRule="auto"/>
        <w:ind w:left="6372"/>
        <w:jc w:val="both"/>
        <w:rPr>
          <w:rFonts w:ascii="Tahoma" w:hAnsi="Tahoma" w:cs="Tahoma"/>
          <w:b/>
          <w:bCs/>
        </w:rPr>
      </w:pPr>
      <w:r w:rsidRPr="009D3B25">
        <w:rPr>
          <w:rFonts w:ascii="Tahoma" w:hAnsi="Tahoma" w:cs="Tahoma"/>
          <w:b/>
          <w:bCs/>
        </w:rPr>
        <w:t xml:space="preserve">Le Directeur </w:t>
      </w:r>
      <w:r>
        <w:rPr>
          <w:rFonts w:ascii="Tahoma" w:hAnsi="Tahoma" w:cs="Tahoma"/>
          <w:b/>
          <w:bCs/>
        </w:rPr>
        <w:t>g</w:t>
      </w:r>
      <w:r w:rsidRPr="009D3B25">
        <w:rPr>
          <w:rFonts w:ascii="Tahoma" w:hAnsi="Tahoma" w:cs="Tahoma"/>
          <w:b/>
          <w:bCs/>
        </w:rPr>
        <w:t>énéral</w:t>
      </w:r>
    </w:p>
    <w:p w14:paraId="66223DF6" w14:textId="77777777" w:rsidR="00F313FE" w:rsidRPr="009D3B25" w:rsidRDefault="00F313FE" w:rsidP="00F313FE">
      <w:pPr>
        <w:spacing w:before="120" w:after="100" w:afterAutospacing="1" w:line="276" w:lineRule="auto"/>
        <w:ind w:left="6372"/>
        <w:jc w:val="both"/>
        <w:rPr>
          <w:rFonts w:ascii="Tahoma" w:hAnsi="Tahoma" w:cs="Tahoma"/>
          <w:b/>
          <w:bCs/>
        </w:rPr>
      </w:pPr>
    </w:p>
    <w:p w14:paraId="4AAFEF31" w14:textId="77777777" w:rsidR="00F313FE" w:rsidRDefault="00F313FE" w:rsidP="00F313FE">
      <w:pPr>
        <w:spacing w:before="120" w:after="100" w:afterAutospacing="1" w:line="276" w:lineRule="auto"/>
        <w:ind w:left="6372"/>
        <w:jc w:val="both"/>
        <w:rPr>
          <w:rFonts w:ascii="Tahoma" w:hAnsi="Tahoma" w:cs="Tahoma"/>
          <w:b/>
          <w:bCs/>
        </w:rPr>
      </w:pPr>
    </w:p>
    <w:p w14:paraId="5A78090F" w14:textId="77777777" w:rsidR="00A21AE1" w:rsidRPr="009D3B25" w:rsidRDefault="00A21AE1" w:rsidP="00F313FE">
      <w:pPr>
        <w:spacing w:before="120" w:after="100" w:afterAutospacing="1" w:line="276" w:lineRule="auto"/>
        <w:ind w:left="6372"/>
        <w:jc w:val="both"/>
        <w:rPr>
          <w:rFonts w:ascii="Tahoma" w:hAnsi="Tahoma" w:cs="Tahoma"/>
          <w:b/>
          <w:bCs/>
        </w:rPr>
      </w:pPr>
    </w:p>
    <w:p w14:paraId="4A00719F" w14:textId="77777777" w:rsidR="00F313FE" w:rsidRDefault="00F313FE" w:rsidP="00F313FE">
      <w:pPr>
        <w:rPr>
          <w:rFonts w:ascii="Tahoma" w:hAnsi="Tahoma" w:cs="Tahoma"/>
          <w:b/>
          <w:bCs/>
        </w:rPr>
      </w:pPr>
      <w:r>
        <w:rPr>
          <w:rFonts w:ascii="Tahoma" w:hAnsi="Tahoma" w:cs="Tahoma"/>
          <w:b/>
          <w:bCs/>
        </w:rPr>
        <w:t xml:space="preserve">                              </w:t>
      </w:r>
    </w:p>
    <w:p w14:paraId="0E13AD31" w14:textId="77777777" w:rsidR="00F313FE" w:rsidRDefault="00F313FE" w:rsidP="00BC3193">
      <w:pPr>
        <w:jc w:val="right"/>
        <w:rPr>
          <w:rFonts w:ascii="Tahoma" w:hAnsi="Tahoma" w:cs="Tahoma"/>
          <w:b/>
          <w:bCs/>
        </w:rPr>
        <w:sectPr w:rsidR="00F313FE">
          <w:footerReference w:type="default" r:id="rId16"/>
          <w:pgSz w:w="11906" w:h="16838"/>
          <w:pgMar w:top="1417" w:right="1417" w:bottom="1417" w:left="1417" w:header="708" w:footer="708" w:gutter="0"/>
          <w:cols w:space="708"/>
          <w:docGrid w:linePitch="360"/>
        </w:sectPr>
      </w:pPr>
      <w:r>
        <w:rPr>
          <w:rFonts w:ascii="Tahoma" w:hAnsi="Tahoma" w:cs="Tahoma"/>
          <w:b/>
          <w:bCs/>
        </w:rPr>
        <w:t xml:space="preserve">                                                       Aboubacar Sédikh BEYE</w:t>
      </w:r>
    </w:p>
    <w:p w14:paraId="23E7EEC5" w14:textId="77777777" w:rsidR="00BC2902" w:rsidRPr="00BC2902" w:rsidRDefault="00BC2902" w:rsidP="00BC2902">
      <w:pPr>
        <w:spacing w:after="160" w:line="259" w:lineRule="auto"/>
        <w:rPr>
          <w:rFonts w:asciiTheme="minorHAnsi" w:eastAsiaTheme="minorHAnsi" w:hAnsiTheme="minorHAnsi" w:cstheme="minorBidi"/>
          <w:lang w:eastAsia="en-US"/>
        </w:rPr>
      </w:pPr>
    </w:p>
    <w:p w14:paraId="13BFB75D" w14:textId="77777777" w:rsidR="00F313FE" w:rsidRDefault="00F313FE" w:rsidP="00F313FE">
      <w:pPr>
        <w:sectPr w:rsidR="00F313FE" w:rsidSect="00152285">
          <w:pgSz w:w="16838" w:h="11906" w:orient="landscape"/>
          <w:pgMar w:top="1418" w:right="1418" w:bottom="1418" w:left="1418" w:header="709" w:footer="709" w:gutter="0"/>
          <w:cols w:space="708"/>
          <w:titlePg/>
          <w:docGrid w:linePitch="360"/>
        </w:sectPr>
      </w:pPr>
    </w:p>
    <w:p w14:paraId="3CEA1C50" w14:textId="77777777" w:rsidR="00BC2902" w:rsidRPr="00BC2902" w:rsidRDefault="00BC2902" w:rsidP="00BC2902">
      <w:pPr>
        <w:spacing w:after="160" w:line="259" w:lineRule="auto"/>
        <w:rPr>
          <w:rFonts w:asciiTheme="minorHAnsi" w:eastAsiaTheme="minorHAnsi" w:hAnsiTheme="minorHAnsi" w:cstheme="minorBidi"/>
          <w:sz w:val="22"/>
          <w:szCs w:val="22"/>
          <w:lang w:val="fr-SN" w:eastAsia="en-US"/>
        </w:rPr>
      </w:pPr>
      <w:r w:rsidRPr="00BC2902">
        <w:rPr>
          <w:rFonts w:asciiTheme="minorHAnsi" w:eastAsiaTheme="minorHAnsi" w:hAnsiTheme="minorHAnsi" w:cstheme="minorBidi"/>
          <w:noProof/>
          <w:sz w:val="22"/>
          <w:szCs w:val="22"/>
        </w:rPr>
        <w:lastRenderedPageBreak/>
        <w:drawing>
          <wp:inline distT="0" distB="0" distL="0" distR="0" wp14:anchorId="2F878928" wp14:editId="7DA581B8">
            <wp:extent cx="9194800" cy="4711700"/>
            <wp:effectExtent l="0" t="190500" r="635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C4D055F" w14:textId="77777777" w:rsidR="007153A2" w:rsidRDefault="00BC3193" w:rsidP="007153A2">
      <w:pPr>
        <w:pStyle w:val="En-tte"/>
        <w:jc w:val="center"/>
        <w:rPr>
          <w:rFonts w:ascii="Tahoma" w:hAnsi="Tahoma" w:cs="Tahoma"/>
        </w:rPr>
      </w:pPr>
      <w:r w:rsidRPr="007153A2">
        <w:rPr>
          <w:rFonts w:ascii="Tahoma" w:hAnsi="Tahoma" w:cs="Tahoma"/>
        </w:rPr>
        <w:tab/>
      </w:r>
    </w:p>
    <w:p w14:paraId="31D40553" w14:textId="77777777" w:rsidR="007153A2" w:rsidRDefault="007153A2" w:rsidP="007153A2">
      <w:pPr>
        <w:pStyle w:val="En-tte"/>
        <w:jc w:val="center"/>
        <w:rPr>
          <w:rFonts w:ascii="Tahoma" w:hAnsi="Tahoma" w:cs="Tahoma"/>
        </w:rPr>
      </w:pPr>
    </w:p>
    <w:p w14:paraId="2DDD05B7" w14:textId="77777777" w:rsidR="00F313FE" w:rsidRDefault="007153A2" w:rsidP="007153A2">
      <w:pPr>
        <w:pStyle w:val="En-tte"/>
        <w:jc w:val="center"/>
        <w:rPr>
          <w:rFonts w:ascii="Tahoma" w:eastAsiaTheme="minorHAnsi" w:hAnsi="Tahoma" w:cs="Tahoma"/>
          <w:b/>
          <w:u w:val="single"/>
          <w:lang w:val="fr-SN" w:eastAsia="en-US"/>
        </w:rPr>
      </w:pPr>
      <w:r w:rsidRPr="007153A2">
        <w:rPr>
          <w:rFonts w:ascii="Tahoma" w:eastAsiaTheme="minorHAnsi" w:hAnsi="Tahoma" w:cs="Tahoma"/>
          <w:b/>
          <w:u w:val="single"/>
          <w:lang w:val="fr-SN" w:eastAsia="en-US"/>
        </w:rPr>
        <w:t>ORGANIGRAMME DE LA DIRECTION DE LA METHODOLOGIE, DE LA COORDINATION STATISTIQUE ET DE L’INNOVATION (DMCI)  SEPTEMBRE 2023</w:t>
      </w:r>
    </w:p>
    <w:p w14:paraId="1330F8AD" w14:textId="77777777" w:rsidR="005859BA" w:rsidRDefault="005859BA" w:rsidP="007153A2">
      <w:pPr>
        <w:pStyle w:val="En-tte"/>
        <w:jc w:val="center"/>
        <w:rPr>
          <w:rFonts w:ascii="Tahoma" w:hAnsi="Tahoma" w:cs="Tahoma"/>
        </w:rPr>
      </w:pPr>
    </w:p>
    <w:p w14:paraId="58C0CB5B" w14:textId="77777777" w:rsidR="005859BA" w:rsidRDefault="005859BA" w:rsidP="007153A2">
      <w:pPr>
        <w:pStyle w:val="En-tte"/>
        <w:jc w:val="center"/>
        <w:rPr>
          <w:rFonts w:ascii="Tahoma" w:hAnsi="Tahoma" w:cs="Tahoma"/>
        </w:rPr>
      </w:pPr>
    </w:p>
    <w:p w14:paraId="774638F9" w14:textId="77777777" w:rsidR="005859BA" w:rsidRDefault="005859BA" w:rsidP="007153A2">
      <w:pPr>
        <w:pStyle w:val="En-tte"/>
        <w:jc w:val="center"/>
        <w:rPr>
          <w:rFonts w:ascii="Tahoma" w:hAnsi="Tahoma" w:cs="Tahoma"/>
        </w:rPr>
      </w:pPr>
    </w:p>
    <w:p w14:paraId="5C049D45" w14:textId="77777777" w:rsidR="005859BA" w:rsidRDefault="005859BA" w:rsidP="007153A2">
      <w:pPr>
        <w:pStyle w:val="En-tte"/>
        <w:jc w:val="center"/>
        <w:rPr>
          <w:rFonts w:ascii="Tahoma" w:hAnsi="Tahoma" w:cs="Tahoma"/>
        </w:rPr>
      </w:pPr>
    </w:p>
    <w:p w14:paraId="381240CD" w14:textId="77777777" w:rsidR="005859BA" w:rsidRDefault="005859BA" w:rsidP="007153A2">
      <w:pPr>
        <w:pStyle w:val="En-tte"/>
        <w:jc w:val="center"/>
        <w:rPr>
          <w:rFonts w:ascii="Tahoma" w:hAnsi="Tahoma" w:cs="Tahoma"/>
        </w:rPr>
      </w:pPr>
    </w:p>
    <w:p w14:paraId="2F4CBF0E" w14:textId="77777777" w:rsidR="005859BA" w:rsidRDefault="005859BA" w:rsidP="007153A2">
      <w:pPr>
        <w:pStyle w:val="En-tte"/>
        <w:jc w:val="center"/>
        <w:rPr>
          <w:rFonts w:ascii="Tahoma" w:hAnsi="Tahoma" w:cs="Tahoma"/>
        </w:rPr>
      </w:pPr>
    </w:p>
    <w:p w14:paraId="2E4A59F9" w14:textId="77777777" w:rsidR="005859BA" w:rsidRDefault="005859BA" w:rsidP="007153A2">
      <w:pPr>
        <w:pStyle w:val="En-tte"/>
        <w:jc w:val="center"/>
        <w:rPr>
          <w:rFonts w:ascii="Tahoma" w:hAnsi="Tahoma" w:cs="Tahoma"/>
        </w:rPr>
      </w:pPr>
    </w:p>
    <w:p w14:paraId="756A6FC8" w14:textId="77777777" w:rsidR="005859BA" w:rsidRDefault="005859BA" w:rsidP="007153A2">
      <w:pPr>
        <w:pStyle w:val="En-tte"/>
        <w:jc w:val="center"/>
        <w:rPr>
          <w:rFonts w:ascii="Tahoma" w:hAnsi="Tahoma" w:cs="Tahoma"/>
        </w:rPr>
      </w:pPr>
    </w:p>
    <w:p w14:paraId="0F4F530E" w14:textId="77777777" w:rsidR="005859BA" w:rsidRDefault="005859BA" w:rsidP="007153A2">
      <w:pPr>
        <w:pStyle w:val="En-tte"/>
        <w:jc w:val="center"/>
        <w:rPr>
          <w:rFonts w:ascii="Tahoma" w:hAnsi="Tahoma" w:cs="Tahoma"/>
        </w:rPr>
      </w:pPr>
    </w:p>
    <w:p w14:paraId="7131FC40" w14:textId="77777777" w:rsidR="005859BA" w:rsidRDefault="005859BA" w:rsidP="007153A2">
      <w:pPr>
        <w:pStyle w:val="En-tte"/>
        <w:jc w:val="center"/>
        <w:rPr>
          <w:rFonts w:ascii="Tahoma" w:hAnsi="Tahoma" w:cs="Tahoma"/>
        </w:rPr>
      </w:pPr>
    </w:p>
    <w:p w14:paraId="25A71DFC" w14:textId="77777777" w:rsidR="005859BA" w:rsidRDefault="005859BA" w:rsidP="007153A2">
      <w:pPr>
        <w:pStyle w:val="En-tte"/>
        <w:jc w:val="center"/>
        <w:rPr>
          <w:rFonts w:ascii="Tahoma" w:hAnsi="Tahoma" w:cs="Tahoma"/>
        </w:rPr>
      </w:pPr>
    </w:p>
    <w:p w14:paraId="17361468" w14:textId="77777777" w:rsidR="005859BA" w:rsidRDefault="005859BA" w:rsidP="007153A2">
      <w:pPr>
        <w:pStyle w:val="En-tte"/>
        <w:jc w:val="center"/>
        <w:rPr>
          <w:rFonts w:ascii="Tahoma" w:hAnsi="Tahoma" w:cs="Tahoma"/>
        </w:rPr>
      </w:pPr>
    </w:p>
    <w:p w14:paraId="10B994AE" w14:textId="77777777" w:rsidR="005859BA" w:rsidRDefault="005859BA" w:rsidP="007153A2">
      <w:pPr>
        <w:pStyle w:val="En-tte"/>
        <w:jc w:val="center"/>
        <w:rPr>
          <w:rFonts w:ascii="Tahoma" w:hAnsi="Tahoma" w:cs="Tahoma"/>
        </w:rPr>
      </w:pPr>
    </w:p>
    <w:p w14:paraId="3A8981D9" w14:textId="77777777" w:rsidR="005859BA" w:rsidRDefault="005859BA" w:rsidP="007153A2">
      <w:pPr>
        <w:pStyle w:val="En-tte"/>
        <w:jc w:val="center"/>
        <w:rPr>
          <w:rFonts w:ascii="Tahoma" w:hAnsi="Tahoma" w:cs="Tahoma"/>
        </w:rPr>
      </w:pPr>
    </w:p>
    <w:p w14:paraId="484722DF" w14:textId="77777777" w:rsidR="005859BA" w:rsidRDefault="005859BA" w:rsidP="007153A2">
      <w:pPr>
        <w:pStyle w:val="En-tte"/>
        <w:jc w:val="center"/>
        <w:rPr>
          <w:rFonts w:ascii="Tahoma" w:hAnsi="Tahoma" w:cs="Tahoma"/>
        </w:rPr>
      </w:pPr>
    </w:p>
    <w:p w14:paraId="6C1191F6" w14:textId="77777777" w:rsidR="005859BA" w:rsidRDefault="005859BA" w:rsidP="007153A2">
      <w:pPr>
        <w:pStyle w:val="En-tte"/>
        <w:jc w:val="center"/>
        <w:rPr>
          <w:rFonts w:ascii="Tahoma" w:hAnsi="Tahoma" w:cs="Tahoma"/>
        </w:rPr>
      </w:pPr>
    </w:p>
    <w:p w14:paraId="7919791C" w14:textId="77777777" w:rsidR="005859BA" w:rsidRDefault="005859BA" w:rsidP="007153A2">
      <w:pPr>
        <w:pStyle w:val="En-tte"/>
        <w:jc w:val="center"/>
        <w:rPr>
          <w:rFonts w:ascii="Tahoma" w:hAnsi="Tahoma" w:cs="Tahoma"/>
        </w:rPr>
      </w:pPr>
    </w:p>
    <w:p w14:paraId="614812FE" w14:textId="77777777" w:rsidR="005859BA" w:rsidRDefault="005859BA" w:rsidP="007153A2">
      <w:pPr>
        <w:pStyle w:val="En-tte"/>
        <w:jc w:val="center"/>
        <w:rPr>
          <w:rFonts w:ascii="Tahoma" w:hAnsi="Tahoma" w:cs="Tahoma"/>
        </w:rPr>
      </w:pPr>
    </w:p>
    <w:p w14:paraId="250D82CD" w14:textId="77777777" w:rsidR="005859BA" w:rsidRDefault="005859BA" w:rsidP="007153A2">
      <w:pPr>
        <w:pStyle w:val="En-tte"/>
        <w:jc w:val="center"/>
        <w:rPr>
          <w:rFonts w:ascii="Tahoma" w:hAnsi="Tahoma" w:cs="Tahoma"/>
        </w:rPr>
      </w:pPr>
    </w:p>
    <w:p w14:paraId="125FB4DD" w14:textId="77777777" w:rsidR="005859BA" w:rsidRDefault="005859BA" w:rsidP="007153A2">
      <w:pPr>
        <w:pStyle w:val="En-tte"/>
        <w:jc w:val="center"/>
        <w:rPr>
          <w:rFonts w:ascii="Tahoma" w:hAnsi="Tahoma" w:cs="Tahoma"/>
        </w:rPr>
      </w:pPr>
    </w:p>
    <w:p w14:paraId="7CAA3336" w14:textId="77777777" w:rsidR="005859BA" w:rsidRDefault="005859BA" w:rsidP="007153A2">
      <w:pPr>
        <w:pStyle w:val="En-tte"/>
        <w:jc w:val="center"/>
        <w:rPr>
          <w:rFonts w:ascii="Tahoma" w:hAnsi="Tahoma" w:cs="Tahoma"/>
        </w:rPr>
      </w:pPr>
    </w:p>
    <w:p w14:paraId="287B8FE9" w14:textId="77777777" w:rsidR="005859BA" w:rsidRDefault="005859BA" w:rsidP="007153A2">
      <w:pPr>
        <w:pStyle w:val="En-tte"/>
        <w:jc w:val="center"/>
        <w:rPr>
          <w:rFonts w:ascii="Tahoma" w:hAnsi="Tahoma" w:cs="Tahoma"/>
        </w:rPr>
      </w:pPr>
    </w:p>
    <w:p w14:paraId="274CA9B3" w14:textId="77777777" w:rsidR="005859BA" w:rsidRDefault="005859BA" w:rsidP="007153A2">
      <w:pPr>
        <w:pStyle w:val="En-tte"/>
        <w:jc w:val="center"/>
        <w:rPr>
          <w:rFonts w:ascii="Tahoma" w:hAnsi="Tahoma" w:cs="Tahoma"/>
        </w:rPr>
      </w:pPr>
    </w:p>
    <w:p w14:paraId="4316F984" w14:textId="77777777" w:rsidR="005859BA" w:rsidRDefault="005859BA" w:rsidP="007153A2">
      <w:pPr>
        <w:pStyle w:val="En-tte"/>
        <w:jc w:val="center"/>
        <w:rPr>
          <w:rFonts w:ascii="Tahoma" w:hAnsi="Tahoma" w:cs="Tahoma"/>
        </w:rPr>
      </w:pPr>
    </w:p>
    <w:p w14:paraId="636F0D59" w14:textId="77777777" w:rsidR="005859BA" w:rsidRDefault="005859BA" w:rsidP="007153A2">
      <w:pPr>
        <w:pStyle w:val="En-tte"/>
        <w:jc w:val="center"/>
        <w:rPr>
          <w:rFonts w:ascii="Tahoma" w:hAnsi="Tahoma" w:cs="Tahoma"/>
        </w:rPr>
      </w:pPr>
    </w:p>
    <w:p w14:paraId="36600BB7" w14:textId="77777777" w:rsidR="005859BA" w:rsidRDefault="005859BA" w:rsidP="007153A2">
      <w:pPr>
        <w:pStyle w:val="En-tte"/>
        <w:jc w:val="center"/>
        <w:rPr>
          <w:rFonts w:ascii="Tahoma" w:hAnsi="Tahoma" w:cs="Tahoma"/>
        </w:rPr>
      </w:pPr>
    </w:p>
    <w:p w14:paraId="1DAE330A" w14:textId="77777777" w:rsidR="005859BA" w:rsidRDefault="005859BA" w:rsidP="007153A2">
      <w:pPr>
        <w:pStyle w:val="En-tte"/>
        <w:jc w:val="center"/>
        <w:rPr>
          <w:rFonts w:ascii="Tahoma" w:hAnsi="Tahoma" w:cs="Tahoma"/>
        </w:rPr>
      </w:pPr>
    </w:p>
    <w:p w14:paraId="3EE8CC04" w14:textId="77777777" w:rsidR="005859BA" w:rsidRDefault="005859BA" w:rsidP="007153A2">
      <w:pPr>
        <w:pStyle w:val="En-tte"/>
        <w:jc w:val="center"/>
        <w:rPr>
          <w:rFonts w:ascii="Tahoma" w:hAnsi="Tahoma" w:cs="Tahoma"/>
        </w:rPr>
      </w:pPr>
    </w:p>
    <w:p w14:paraId="03E796F0" w14:textId="77777777" w:rsidR="005859BA" w:rsidRDefault="005859BA" w:rsidP="007153A2">
      <w:pPr>
        <w:pStyle w:val="En-tte"/>
        <w:jc w:val="center"/>
        <w:rPr>
          <w:rFonts w:ascii="Tahoma" w:hAnsi="Tahoma" w:cs="Tahoma"/>
        </w:rPr>
      </w:pPr>
    </w:p>
    <w:p w14:paraId="669634BA" w14:textId="77777777" w:rsidR="005859BA" w:rsidRDefault="005859BA" w:rsidP="005859BA">
      <w:pPr>
        <w:pStyle w:val="En-tte"/>
        <w:jc w:val="center"/>
        <w:rPr>
          <w:rFonts w:ascii="Tahoma" w:eastAsiaTheme="minorHAnsi" w:hAnsi="Tahoma" w:cs="Tahoma"/>
          <w:b/>
          <w:u w:val="single"/>
          <w:lang w:val="fr-SN" w:eastAsia="en-US"/>
        </w:rPr>
      </w:pPr>
      <w:r>
        <w:rPr>
          <w:rFonts w:ascii="Tahoma" w:eastAsiaTheme="minorHAnsi" w:hAnsi="Tahoma" w:cs="Tahoma"/>
          <w:b/>
          <w:u w:val="single"/>
          <w:lang w:val="fr-SN" w:eastAsia="en-US"/>
        </w:rPr>
        <w:t xml:space="preserve">ORGANIGRAMME </w:t>
      </w:r>
      <w:r w:rsidRPr="007153A2">
        <w:rPr>
          <w:rFonts w:ascii="Tahoma" w:eastAsiaTheme="minorHAnsi" w:hAnsi="Tahoma" w:cs="Tahoma"/>
          <w:b/>
          <w:u w:val="single"/>
          <w:lang w:val="fr-SN" w:eastAsia="en-US"/>
        </w:rPr>
        <w:t>DE LA</w:t>
      </w:r>
      <w:r>
        <w:rPr>
          <w:rFonts w:ascii="Tahoma" w:eastAsiaTheme="minorHAnsi" w:hAnsi="Tahoma" w:cs="Tahoma"/>
          <w:b/>
          <w:u w:val="single"/>
          <w:lang w:val="fr-SN" w:eastAsia="en-US"/>
        </w:rPr>
        <w:t xml:space="preserve"> DIRECTION A L’ACTION REGIONALE (DAR) _SEPTEMBRE </w:t>
      </w:r>
      <w:r w:rsidRPr="007153A2">
        <w:rPr>
          <w:rFonts w:ascii="Tahoma" w:eastAsiaTheme="minorHAnsi" w:hAnsi="Tahoma" w:cs="Tahoma"/>
          <w:b/>
          <w:u w:val="single"/>
          <w:lang w:val="fr-SN" w:eastAsia="en-US"/>
        </w:rPr>
        <w:t>2023</w:t>
      </w:r>
    </w:p>
    <w:p w14:paraId="2B719E9C" w14:textId="77777777" w:rsidR="005859BA" w:rsidRDefault="005859BA" w:rsidP="005859BA">
      <w:pPr>
        <w:pStyle w:val="En-tte"/>
        <w:jc w:val="center"/>
        <w:rPr>
          <w:rFonts w:ascii="Tahoma" w:eastAsiaTheme="minorHAnsi" w:hAnsi="Tahoma" w:cs="Tahoma"/>
          <w:b/>
          <w:u w:val="single"/>
          <w:lang w:val="fr-SN" w:eastAsia="en-US"/>
        </w:rPr>
      </w:pPr>
    </w:p>
    <w:p w14:paraId="40DE94BF" w14:textId="77777777" w:rsidR="005859BA" w:rsidRDefault="005859BA" w:rsidP="005859BA">
      <w:pPr>
        <w:pStyle w:val="En-tte"/>
        <w:jc w:val="center"/>
        <w:rPr>
          <w:rFonts w:ascii="Tahoma" w:eastAsiaTheme="minorHAnsi" w:hAnsi="Tahoma" w:cs="Tahoma"/>
          <w:b/>
          <w:u w:val="single"/>
          <w:lang w:val="fr-SN" w:eastAsia="en-US"/>
        </w:rPr>
      </w:pPr>
    </w:p>
    <w:p w14:paraId="35FD4791" w14:textId="77777777" w:rsidR="005859BA" w:rsidRDefault="005859BA" w:rsidP="007153A2">
      <w:pPr>
        <w:pStyle w:val="En-tte"/>
        <w:jc w:val="center"/>
        <w:rPr>
          <w:rFonts w:ascii="Tahoma" w:hAnsi="Tahoma" w:cs="Tahoma"/>
        </w:rPr>
      </w:pPr>
    </w:p>
    <w:p w14:paraId="50AF59E5" w14:textId="77777777" w:rsidR="005859BA" w:rsidRDefault="005859BA" w:rsidP="007153A2">
      <w:pPr>
        <w:pStyle w:val="En-tte"/>
        <w:jc w:val="center"/>
        <w:rPr>
          <w:rFonts w:ascii="Tahoma" w:hAnsi="Tahoma" w:cs="Tahoma"/>
        </w:rPr>
      </w:pPr>
    </w:p>
    <w:p w14:paraId="72188652" w14:textId="77777777" w:rsidR="005859BA" w:rsidRDefault="005859BA" w:rsidP="007153A2">
      <w:pPr>
        <w:pStyle w:val="En-tte"/>
        <w:jc w:val="center"/>
        <w:rPr>
          <w:rFonts w:ascii="Tahoma" w:hAnsi="Tahoma" w:cs="Tahoma"/>
        </w:rPr>
      </w:pPr>
    </w:p>
    <w:p w14:paraId="31E5F9B7" w14:textId="77777777" w:rsidR="005859BA" w:rsidRDefault="005859BA" w:rsidP="007153A2">
      <w:pPr>
        <w:pStyle w:val="En-tte"/>
        <w:jc w:val="center"/>
        <w:rPr>
          <w:rFonts w:ascii="Tahoma" w:hAnsi="Tahoma" w:cs="Tahoma"/>
        </w:rPr>
      </w:pPr>
    </w:p>
    <w:p w14:paraId="5EA9BA1E" w14:textId="77777777" w:rsidR="005859BA" w:rsidRDefault="005859BA" w:rsidP="007153A2">
      <w:pPr>
        <w:pStyle w:val="En-tte"/>
        <w:jc w:val="center"/>
        <w:rPr>
          <w:rFonts w:ascii="Tahoma" w:hAnsi="Tahoma" w:cs="Tahoma"/>
        </w:rPr>
      </w:pPr>
    </w:p>
    <w:p w14:paraId="30560C88" w14:textId="77777777" w:rsidR="005859BA" w:rsidRDefault="005859BA" w:rsidP="007153A2">
      <w:pPr>
        <w:pStyle w:val="En-tte"/>
        <w:jc w:val="center"/>
        <w:rPr>
          <w:rFonts w:ascii="Tahoma" w:hAnsi="Tahoma" w:cs="Tahoma"/>
        </w:rPr>
      </w:pPr>
    </w:p>
    <w:p w14:paraId="702B8C01" w14:textId="77777777" w:rsidR="005859BA" w:rsidRDefault="005859BA" w:rsidP="007153A2">
      <w:pPr>
        <w:pStyle w:val="En-tte"/>
        <w:jc w:val="center"/>
        <w:rPr>
          <w:rFonts w:ascii="Tahoma" w:hAnsi="Tahoma" w:cs="Tahoma"/>
        </w:rPr>
      </w:pPr>
    </w:p>
    <w:p w14:paraId="51A6F0F5" w14:textId="77777777" w:rsidR="005859BA" w:rsidRDefault="005859BA" w:rsidP="007153A2">
      <w:pPr>
        <w:pStyle w:val="En-tte"/>
        <w:jc w:val="center"/>
        <w:rPr>
          <w:rFonts w:ascii="Tahoma" w:hAnsi="Tahoma" w:cs="Tahoma"/>
        </w:rPr>
      </w:pPr>
    </w:p>
    <w:p w14:paraId="0C76C4BE" w14:textId="77777777" w:rsidR="005859BA" w:rsidRDefault="005859BA" w:rsidP="007153A2">
      <w:pPr>
        <w:pStyle w:val="En-tte"/>
        <w:jc w:val="center"/>
        <w:rPr>
          <w:rFonts w:ascii="Tahoma" w:hAnsi="Tahoma" w:cs="Tahoma"/>
        </w:rPr>
      </w:pPr>
    </w:p>
    <w:p w14:paraId="4366696A" w14:textId="77777777" w:rsidR="005859BA" w:rsidRDefault="005859BA" w:rsidP="007153A2">
      <w:pPr>
        <w:pStyle w:val="En-tte"/>
        <w:jc w:val="center"/>
        <w:rPr>
          <w:rFonts w:ascii="Tahoma" w:hAnsi="Tahoma" w:cs="Tahoma"/>
        </w:rPr>
      </w:pPr>
    </w:p>
    <w:p w14:paraId="4AE6F0C8" w14:textId="77777777" w:rsidR="005859BA" w:rsidRDefault="005859BA" w:rsidP="007153A2">
      <w:pPr>
        <w:pStyle w:val="En-tte"/>
        <w:jc w:val="center"/>
        <w:rPr>
          <w:rFonts w:ascii="Tahoma" w:hAnsi="Tahoma" w:cs="Tahoma"/>
        </w:rPr>
      </w:pPr>
    </w:p>
    <w:p w14:paraId="18B00A5E" w14:textId="77777777" w:rsidR="005859BA" w:rsidRDefault="005859BA" w:rsidP="007153A2">
      <w:pPr>
        <w:pStyle w:val="En-tte"/>
        <w:jc w:val="center"/>
        <w:rPr>
          <w:rFonts w:ascii="Tahoma" w:hAnsi="Tahoma" w:cs="Tahoma"/>
        </w:rPr>
      </w:pPr>
    </w:p>
    <w:p w14:paraId="348A663B" w14:textId="77777777" w:rsidR="005859BA" w:rsidRDefault="005859BA" w:rsidP="007153A2">
      <w:pPr>
        <w:pStyle w:val="En-tte"/>
        <w:jc w:val="center"/>
        <w:rPr>
          <w:rFonts w:ascii="Tahoma" w:hAnsi="Tahoma" w:cs="Tahoma"/>
        </w:rPr>
      </w:pPr>
    </w:p>
    <w:p w14:paraId="3C80B41C" w14:textId="77777777" w:rsidR="005859BA" w:rsidRDefault="005859BA" w:rsidP="007153A2">
      <w:pPr>
        <w:pStyle w:val="En-tte"/>
        <w:jc w:val="center"/>
        <w:rPr>
          <w:rFonts w:ascii="Tahoma" w:hAnsi="Tahoma" w:cs="Tahoma"/>
        </w:rPr>
      </w:pPr>
    </w:p>
    <w:p w14:paraId="308A655F" w14:textId="77777777" w:rsidR="005859BA" w:rsidRDefault="005859BA" w:rsidP="007153A2">
      <w:pPr>
        <w:pStyle w:val="En-tte"/>
        <w:jc w:val="center"/>
        <w:rPr>
          <w:rFonts w:ascii="Tahoma" w:hAnsi="Tahoma" w:cs="Tahoma"/>
        </w:rPr>
      </w:pPr>
    </w:p>
    <w:p w14:paraId="485FC720" w14:textId="77777777" w:rsidR="005859BA" w:rsidRDefault="005859BA" w:rsidP="007153A2">
      <w:pPr>
        <w:pStyle w:val="En-tte"/>
        <w:jc w:val="center"/>
        <w:rPr>
          <w:rFonts w:ascii="Tahoma" w:hAnsi="Tahoma" w:cs="Tahoma"/>
        </w:rPr>
      </w:pPr>
    </w:p>
    <w:p w14:paraId="1D66F9C2" w14:textId="77777777" w:rsidR="005859BA" w:rsidRDefault="005859BA" w:rsidP="007153A2">
      <w:pPr>
        <w:pStyle w:val="En-tte"/>
        <w:jc w:val="center"/>
        <w:rPr>
          <w:rFonts w:ascii="Tahoma" w:hAnsi="Tahoma" w:cs="Tahoma"/>
        </w:rPr>
      </w:pPr>
    </w:p>
    <w:p w14:paraId="128846DE" w14:textId="77777777" w:rsidR="005859BA" w:rsidRDefault="005859BA" w:rsidP="007153A2">
      <w:pPr>
        <w:pStyle w:val="En-tte"/>
        <w:jc w:val="center"/>
        <w:rPr>
          <w:rFonts w:ascii="Tahoma" w:hAnsi="Tahoma" w:cs="Tahoma"/>
        </w:rPr>
      </w:pPr>
    </w:p>
    <w:p w14:paraId="11137FC1" w14:textId="77777777" w:rsidR="005859BA" w:rsidRDefault="005859BA" w:rsidP="007153A2">
      <w:pPr>
        <w:pStyle w:val="En-tte"/>
        <w:jc w:val="center"/>
        <w:rPr>
          <w:rFonts w:ascii="Tahoma" w:hAnsi="Tahoma" w:cs="Tahoma"/>
        </w:rPr>
      </w:pPr>
    </w:p>
    <w:p w14:paraId="3418BF12" w14:textId="77777777" w:rsidR="005859BA" w:rsidRDefault="005859BA" w:rsidP="007153A2">
      <w:pPr>
        <w:pStyle w:val="En-tte"/>
        <w:jc w:val="center"/>
        <w:rPr>
          <w:rFonts w:ascii="Tahoma" w:hAnsi="Tahoma" w:cs="Tahoma"/>
        </w:rPr>
      </w:pPr>
    </w:p>
    <w:p w14:paraId="3466D29B" w14:textId="77777777" w:rsidR="005859BA" w:rsidRDefault="005859BA" w:rsidP="007153A2">
      <w:pPr>
        <w:pStyle w:val="En-tte"/>
        <w:jc w:val="center"/>
        <w:rPr>
          <w:rFonts w:ascii="Tahoma" w:hAnsi="Tahoma" w:cs="Tahoma"/>
        </w:rPr>
      </w:pPr>
    </w:p>
    <w:p w14:paraId="67AA5F92" w14:textId="77777777" w:rsidR="005859BA" w:rsidRDefault="005859BA" w:rsidP="007153A2">
      <w:pPr>
        <w:pStyle w:val="En-tte"/>
        <w:jc w:val="center"/>
        <w:rPr>
          <w:rFonts w:ascii="Tahoma" w:hAnsi="Tahoma" w:cs="Tahoma"/>
        </w:rPr>
      </w:pPr>
    </w:p>
    <w:p w14:paraId="0E214706" w14:textId="77777777" w:rsidR="005859BA" w:rsidRDefault="005859BA" w:rsidP="007153A2">
      <w:pPr>
        <w:pStyle w:val="En-tte"/>
        <w:jc w:val="center"/>
        <w:rPr>
          <w:rFonts w:ascii="Tahoma" w:hAnsi="Tahoma" w:cs="Tahoma"/>
        </w:rPr>
      </w:pPr>
    </w:p>
    <w:p w14:paraId="2DAE62A2" w14:textId="77777777" w:rsidR="005859BA" w:rsidRDefault="005859BA" w:rsidP="007153A2">
      <w:pPr>
        <w:pStyle w:val="En-tte"/>
        <w:jc w:val="center"/>
        <w:rPr>
          <w:rFonts w:ascii="Tahoma" w:hAnsi="Tahoma" w:cs="Tahoma"/>
        </w:rPr>
      </w:pPr>
    </w:p>
    <w:p w14:paraId="160AB633" w14:textId="77777777" w:rsidR="005859BA" w:rsidRDefault="005859BA" w:rsidP="007153A2">
      <w:pPr>
        <w:pStyle w:val="En-tte"/>
        <w:jc w:val="center"/>
        <w:rPr>
          <w:rFonts w:ascii="Tahoma" w:hAnsi="Tahoma" w:cs="Tahoma"/>
        </w:rPr>
      </w:pPr>
    </w:p>
    <w:p w14:paraId="33FC71BC" w14:textId="77777777" w:rsidR="005859BA" w:rsidRDefault="005859BA" w:rsidP="007153A2">
      <w:pPr>
        <w:pStyle w:val="En-tte"/>
        <w:jc w:val="center"/>
        <w:rPr>
          <w:rFonts w:ascii="Tahoma" w:hAnsi="Tahoma" w:cs="Tahoma"/>
        </w:rPr>
      </w:pPr>
    </w:p>
    <w:p w14:paraId="76A3FD67" w14:textId="77777777" w:rsidR="005859BA" w:rsidRDefault="005859BA" w:rsidP="007153A2">
      <w:pPr>
        <w:pStyle w:val="En-tte"/>
        <w:jc w:val="center"/>
        <w:rPr>
          <w:rFonts w:ascii="Tahoma" w:hAnsi="Tahoma" w:cs="Tahoma"/>
        </w:rPr>
      </w:pPr>
    </w:p>
    <w:p w14:paraId="0C3D5CE5" w14:textId="77777777" w:rsidR="005859BA" w:rsidRDefault="005859BA" w:rsidP="007153A2">
      <w:pPr>
        <w:pStyle w:val="En-tte"/>
        <w:jc w:val="center"/>
        <w:rPr>
          <w:rFonts w:ascii="Tahoma" w:hAnsi="Tahoma" w:cs="Tahoma"/>
        </w:rPr>
      </w:pPr>
    </w:p>
    <w:p w14:paraId="29217610" w14:textId="77777777" w:rsidR="005859BA" w:rsidRDefault="005859BA" w:rsidP="007153A2">
      <w:pPr>
        <w:pStyle w:val="En-tte"/>
        <w:jc w:val="center"/>
        <w:rPr>
          <w:rFonts w:ascii="Tahoma" w:hAnsi="Tahoma" w:cs="Tahoma"/>
        </w:rPr>
      </w:pPr>
    </w:p>
    <w:p w14:paraId="03BB187C" w14:textId="77777777" w:rsidR="005859BA" w:rsidRPr="007153A2" w:rsidRDefault="005859BA" w:rsidP="007153A2">
      <w:pPr>
        <w:pStyle w:val="En-tte"/>
        <w:jc w:val="center"/>
        <w:rPr>
          <w:rFonts w:ascii="Tahoma" w:hAnsi="Tahoma" w:cs="Tahoma"/>
        </w:rPr>
      </w:pPr>
      <w:r>
        <w:rPr>
          <w:rFonts w:ascii="Tahoma" w:eastAsiaTheme="minorHAnsi" w:hAnsi="Tahoma" w:cs="Tahoma"/>
          <w:b/>
          <w:u w:val="single"/>
          <w:lang w:val="fr-SN" w:eastAsia="en-US"/>
        </w:rPr>
        <w:t xml:space="preserve">ORGANIGRAMME </w:t>
      </w:r>
      <w:r w:rsidRPr="007153A2">
        <w:rPr>
          <w:rFonts w:ascii="Tahoma" w:eastAsiaTheme="minorHAnsi" w:hAnsi="Tahoma" w:cs="Tahoma"/>
          <w:b/>
          <w:u w:val="single"/>
          <w:lang w:val="fr-SN" w:eastAsia="en-US"/>
        </w:rPr>
        <w:t>DE LA</w:t>
      </w:r>
      <w:r>
        <w:rPr>
          <w:rFonts w:ascii="Tahoma" w:eastAsiaTheme="minorHAnsi" w:hAnsi="Tahoma" w:cs="Tahoma"/>
          <w:b/>
          <w:u w:val="single"/>
          <w:lang w:val="fr-SN" w:eastAsia="en-US"/>
        </w:rPr>
        <w:t xml:space="preserve"> CELLULE DE GESTION DES PARTENARIATS_SEPTEMBRE </w:t>
      </w:r>
      <w:r w:rsidRPr="007153A2">
        <w:rPr>
          <w:rFonts w:ascii="Tahoma" w:eastAsiaTheme="minorHAnsi" w:hAnsi="Tahoma" w:cs="Tahoma"/>
          <w:b/>
          <w:u w:val="single"/>
          <w:lang w:val="fr-SN" w:eastAsia="en-US"/>
        </w:rPr>
        <w:t>2023</w:t>
      </w:r>
    </w:p>
    <w:sectPr w:rsidR="005859BA" w:rsidRPr="007153A2" w:rsidSect="00BC2902">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timatou SY" w:date="2023-12-18T15:57:00Z" w:initials="FS">
    <w:p w14:paraId="377FDBCA" w14:textId="4F464949" w:rsidR="00EB1169" w:rsidRDefault="00EB1169">
      <w:pPr>
        <w:pStyle w:val="Commentaire"/>
      </w:pPr>
      <w:r>
        <w:rPr>
          <w:rStyle w:val="Marquedecommentaire"/>
        </w:rPr>
        <w:annotationRef/>
      </w:r>
      <w:r>
        <w:t>Se trouve dans les activités du Bureau de la coordination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FD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9F7A67" w16cex:dateUtc="2023-12-18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FDBCA" w16cid:durableId="359F7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B940" w14:textId="77777777" w:rsidR="007046B9" w:rsidRDefault="007046B9" w:rsidP="00BC3193">
      <w:r>
        <w:separator/>
      </w:r>
    </w:p>
  </w:endnote>
  <w:endnote w:type="continuationSeparator" w:id="0">
    <w:p w14:paraId="48222837" w14:textId="77777777" w:rsidR="007046B9" w:rsidRDefault="007046B9" w:rsidP="00BC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AEB8" w14:textId="77777777" w:rsidR="00BC201B" w:rsidRDefault="00BC201B" w:rsidP="00BC201B">
    <w:pPr>
      <w:pStyle w:val="Pieddepage"/>
      <w:jc w:val="right"/>
    </w:pPr>
    <w:r>
      <w:fldChar w:fldCharType="begin"/>
    </w:r>
    <w:r>
      <w:instrText>PAGE   \* MERGEFORMAT</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9C03" w14:textId="77777777" w:rsidR="007046B9" w:rsidRDefault="007046B9" w:rsidP="00BC3193">
      <w:r>
        <w:separator/>
      </w:r>
    </w:p>
  </w:footnote>
  <w:footnote w:type="continuationSeparator" w:id="0">
    <w:p w14:paraId="4D229771" w14:textId="77777777" w:rsidR="007046B9" w:rsidRDefault="007046B9" w:rsidP="00BC3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8B60" w14:textId="77777777" w:rsidR="00152285" w:rsidRPr="00152285" w:rsidRDefault="00152285" w:rsidP="00152285">
    <w:pPr>
      <w:tabs>
        <w:tab w:val="center" w:pos="4536"/>
        <w:tab w:val="right" w:pos="9072"/>
      </w:tabs>
      <w:jc w:val="center"/>
      <w:rPr>
        <w:rFonts w:asciiTheme="minorHAnsi" w:eastAsiaTheme="minorHAnsi" w:hAnsiTheme="minorHAnsi" w:cstheme="minorBidi"/>
        <w:b/>
        <w:u w:val="single"/>
        <w:lang w:eastAsia="en-US"/>
      </w:rPr>
    </w:pPr>
    <w:r w:rsidRPr="00152285">
      <w:rPr>
        <w:rFonts w:asciiTheme="minorHAnsi" w:eastAsiaTheme="minorHAnsi" w:hAnsiTheme="minorHAnsi" w:cstheme="minorBidi"/>
        <w:b/>
        <w:u w:val="single"/>
        <w:lang w:eastAsia="en-US"/>
      </w:rPr>
      <w:t>ORGANIGRAMME DE L’ANSD   SEPTEMBRE 2023</w:t>
    </w:r>
  </w:p>
  <w:p w14:paraId="1BE1A191" w14:textId="77777777" w:rsidR="00152285" w:rsidRDefault="00152285" w:rsidP="0015228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932"/>
    <w:multiLevelType w:val="multilevel"/>
    <w:tmpl w:val="BAA24C54"/>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31410"/>
    <w:multiLevelType w:val="hybridMultilevel"/>
    <w:tmpl w:val="CC9E6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A17182"/>
    <w:multiLevelType w:val="hybridMultilevel"/>
    <w:tmpl w:val="127EC228"/>
    <w:lvl w:ilvl="0" w:tplc="48ECD670">
      <w:start w:val="3"/>
      <w:numFmt w:val="bullet"/>
      <w:lvlText w:val=""/>
      <w:lvlJc w:val="left"/>
      <w:pPr>
        <w:ind w:left="720" w:hanging="360"/>
      </w:pPr>
      <w:rPr>
        <w:rFonts w:ascii="Symbol" w:eastAsia="Times New Roman" w:hAnsi="Symbol" w:cs="Tahoma"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2D254B"/>
    <w:multiLevelType w:val="hybridMultilevel"/>
    <w:tmpl w:val="6D62A462"/>
    <w:lvl w:ilvl="0" w:tplc="3DA2C302">
      <w:start w:val="1"/>
      <w:numFmt w:val="bullet"/>
      <w:lvlText w:val="-"/>
      <w:lvlJc w:val="left"/>
      <w:pPr>
        <w:ind w:left="720" w:hanging="360"/>
      </w:pPr>
      <w:rPr>
        <w:rFonts w:ascii="Times New Roman" w:hAnsi="Times New Roman" w:cs="Times New Roman" w:hint="default"/>
      </w:rPr>
    </w:lvl>
    <w:lvl w:ilvl="1" w:tplc="B804065A">
      <w:start w:val="1"/>
      <w:numFmt w:val="bullet"/>
      <w:lvlText w:val=""/>
      <w:lvlJc w:val="left"/>
      <w:pPr>
        <w:ind w:left="1440" w:hanging="360"/>
      </w:pPr>
      <w:rPr>
        <w:rFonts w:ascii="Symbol" w:hAnsi="Symbol" w:hint="default"/>
        <w:sz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150E95"/>
    <w:multiLevelType w:val="hybridMultilevel"/>
    <w:tmpl w:val="4234563C"/>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787B632D"/>
    <w:multiLevelType w:val="hybridMultilevel"/>
    <w:tmpl w:val="83DAEBE2"/>
    <w:lvl w:ilvl="0" w:tplc="FEE2E9A6">
      <w:start w:val="1"/>
      <w:numFmt w:val="bullet"/>
      <w:lvlText w:val=""/>
      <w:lvlJc w:val="left"/>
      <w:pPr>
        <w:tabs>
          <w:tab w:val="num" w:pos="644"/>
        </w:tabs>
        <w:ind w:left="644" w:hanging="360"/>
      </w:pPr>
      <w:rPr>
        <w:rFonts w:ascii="Symbol" w:hAnsi="Symbol" w:hint="default"/>
        <w:color w:val="000000" w:themeColor="text1"/>
      </w:rPr>
    </w:lvl>
    <w:lvl w:ilvl="1" w:tplc="3DA2C302">
      <w:start w:val="1"/>
      <w:numFmt w:val="bullet"/>
      <w:lvlText w:val="-"/>
      <w:lvlJc w:val="left"/>
      <w:pPr>
        <w:tabs>
          <w:tab w:val="num" w:pos="1440"/>
        </w:tabs>
        <w:ind w:left="1440" w:hanging="360"/>
      </w:pPr>
      <w:rPr>
        <w:rFonts w:ascii="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766657997">
    <w:abstractNumId w:val="5"/>
  </w:num>
  <w:num w:numId="2" w16cid:durableId="817577880">
    <w:abstractNumId w:val="3"/>
  </w:num>
  <w:num w:numId="3" w16cid:durableId="613250783">
    <w:abstractNumId w:val="1"/>
  </w:num>
  <w:num w:numId="4" w16cid:durableId="319041333">
    <w:abstractNumId w:val="4"/>
  </w:num>
  <w:num w:numId="5" w16cid:durableId="780763042">
    <w:abstractNumId w:val="0"/>
  </w:num>
  <w:num w:numId="6" w16cid:durableId="555873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imatou SY">
    <w15:presenceInfo w15:providerId="AD" w15:userId="S-1-5-21-2627762863-860245938-965576809-1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FFE"/>
    <w:rsid w:val="00015011"/>
    <w:rsid w:val="00055992"/>
    <w:rsid w:val="00092EBF"/>
    <w:rsid w:val="000D4C48"/>
    <w:rsid w:val="00125698"/>
    <w:rsid w:val="00152285"/>
    <w:rsid w:val="001834D4"/>
    <w:rsid w:val="001B7C04"/>
    <w:rsid w:val="001E70A7"/>
    <w:rsid w:val="001E7721"/>
    <w:rsid w:val="001F19BC"/>
    <w:rsid w:val="00226CFC"/>
    <w:rsid w:val="003869AA"/>
    <w:rsid w:val="00436418"/>
    <w:rsid w:val="00456A83"/>
    <w:rsid w:val="004724ED"/>
    <w:rsid w:val="004E0E9F"/>
    <w:rsid w:val="00515A08"/>
    <w:rsid w:val="005251A5"/>
    <w:rsid w:val="005859BA"/>
    <w:rsid w:val="005C134F"/>
    <w:rsid w:val="00601B9F"/>
    <w:rsid w:val="00621B64"/>
    <w:rsid w:val="007046B9"/>
    <w:rsid w:val="007153A2"/>
    <w:rsid w:val="00781709"/>
    <w:rsid w:val="007A56D0"/>
    <w:rsid w:val="00802D4E"/>
    <w:rsid w:val="00841220"/>
    <w:rsid w:val="00872D25"/>
    <w:rsid w:val="0092036A"/>
    <w:rsid w:val="009265E9"/>
    <w:rsid w:val="009444F3"/>
    <w:rsid w:val="00981FFE"/>
    <w:rsid w:val="009B085F"/>
    <w:rsid w:val="009E4981"/>
    <w:rsid w:val="00A052CE"/>
    <w:rsid w:val="00A156D7"/>
    <w:rsid w:val="00A15C53"/>
    <w:rsid w:val="00A21AE1"/>
    <w:rsid w:val="00A334CB"/>
    <w:rsid w:val="00A37286"/>
    <w:rsid w:val="00A57241"/>
    <w:rsid w:val="00AB3C41"/>
    <w:rsid w:val="00AF6350"/>
    <w:rsid w:val="00AF7E03"/>
    <w:rsid w:val="00B207BD"/>
    <w:rsid w:val="00B478FC"/>
    <w:rsid w:val="00B659E3"/>
    <w:rsid w:val="00B71D5F"/>
    <w:rsid w:val="00B81804"/>
    <w:rsid w:val="00B82A93"/>
    <w:rsid w:val="00BC201B"/>
    <w:rsid w:val="00BC2902"/>
    <w:rsid w:val="00BC3193"/>
    <w:rsid w:val="00BE1041"/>
    <w:rsid w:val="00C25925"/>
    <w:rsid w:val="00CC0C8E"/>
    <w:rsid w:val="00D0454B"/>
    <w:rsid w:val="00D13152"/>
    <w:rsid w:val="00D37C9F"/>
    <w:rsid w:val="00D56B0A"/>
    <w:rsid w:val="00DA0223"/>
    <w:rsid w:val="00DC53CD"/>
    <w:rsid w:val="00DF3E40"/>
    <w:rsid w:val="00EB1169"/>
    <w:rsid w:val="00ED43C2"/>
    <w:rsid w:val="00F313FE"/>
    <w:rsid w:val="00F33622"/>
    <w:rsid w:val="00F56F5B"/>
    <w:rsid w:val="00F72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02E5"/>
  <w15:chartTrackingRefBased/>
  <w15:docId w15:val="{677365F6-6AD0-4B21-9A30-892C7F92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3FE"/>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able/Figure Heading,Paragraphe de liste1,Bullets,References,Numbered List Paragraph,RM1,List Paragraph,Liste couleur - Accent 11,idées clés,Enumération flèches,List1,List Paragraph nowy,List Paragraph (numbered (a)),figure,Liste 1,R"/>
    <w:basedOn w:val="Normal"/>
    <w:link w:val="ParagraphedelisteCar"/>
    <w:uiPriority w:val="34"/>
    <w:qFormat/>
    <w:rsid w:val="00F313FE"/>
    <w:pPr>
      <w:ind w:left="720"/>
      <w:contextualSpacing/>
    </w:pPr>
  </w:style>
  <w:style w:type="paragraph" w:styleId="NormalWeb">
    <w:name w:val="Normal (Web)"/>
    <w:basedOn w:val="Normal"/>
    <w:uiPriority w:val="99"/>
    <w:unhideWhenUsed/>
    <w:rsid w:val="00F313FE"/>
    <w:pPr>
      <w:spacing w:before="100" w:beforeAutospacing="1" w:after="100" w:afterAutospacing="1"/>
    </w:pPr>
  </w:style>
  <w:style w:type="character" w:styleId="lev">
    <w:name w:val="Strong"/>
    <w:uiPriority w:val="22"/>
    <w:qFormat/>
    <w:rsid w:val="00F313FE"/>
    <w:rPr>
      <w:b/>
      <w:bCs/>
    </w:rPr>
  </w:style>
  <w:style w:type="character" w:customStyle="1" w:styleId="ParagraphedelisteCar">
    <w:name w:val="Paragraphe de liste Car"/>
    <w:aliases w:val="Table/Figure Heading Car,Paragraphe de liste1 Car,Bullets Car,References Car,Numbered List Paragraph Car,RM1 Car,List Paragraph Car,Liste couleur - Accent 11 Car,idées clés Car,Enumération flèches Car,List1 Car,figure Car,R Car"/>
    <w:link w:val="Paragraphedeliste"/>
    <w:uiPriority w:val="34"/>
    <w:qFormat/>
    <w:rsid w:val="00F313FE"/>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C3193"/>
    <w:pPr>
      <w:tabs>
        <w:tab w:val="center" w:pos="4536"/>
        <w:tab w:val="right" w:pos="9072"/>
      </w:tabs>
    </w:pPr>
  </w:style>
  <w:style w:type="character" w:customStyle="1" w:styleId="En-tteCar">
    <w:name w:val="En-tête Car"/>
    <w:basedOn w:val="Policepardfaut"/>
    <w:link w:val="En-tte"/>
    <w:uiPriority w:val="99"/>
    <w:rsid w:val="00BC319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C3193"/>
    <w:pPr>
      <w:tabs>
        <w:tab w:val="center" w:pos="4536"/>
        <w:tab w:val="right" w:pos="9072"/>
      </w:tabs>
    </w:pPr>
  </w:style>
  <w:style w:type="character" w:customStyle="1" w:styleId="PieddepageCar">
    <w:name w:val="Pied de page Car"/>
    <w:basedOn w:val="Policepardfaut"/>
    <w:link w:val="Pieddepage"/>
    <w:uiPriority w:val="99"/>
    <w:rsid w:val="00BC3193"/>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F19BC"/>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19BC"/>
    <w:rPr>
      <w:rFonts w:ascii="Segoe UI" w:eastAsia="Times New Roman" w:hAnsi="Segoe UI" w:cs="Segoe UI"/>
      <w:sz w:val="18"/>
      <w:szCs w:val="18"/>
      <w:lang w:eastAsia="fr-FR"/>
    </w:rPr>
  </w:style>
  <w:style w:type="paragraph" w:styleId="Rvision">
    <w:name w:val="Revision"/>
    <w:hidden/>
    <w:uiPriority w:val="99"/>
    <w:semiHidden/>
    <w:rsid w:val="00BC2902"/>
    <w:pPr>
      <w:spacing w:after="0"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EB1169"/>
    <w:rPr>
      <w:sz w:val="16"/>
      <w:szCs w:val="16"/>
    </w:rPr>
  </w:style>
  <w:style w:type="paragraph" w:styleId="Commentaire">
    <w:name w:val="annotation text"/>
    <w:basedOn w:val="Normal"/>
    <w:link w:val="CommentaireCar"/>
    <w:uiPriority w:val="99"/>
    <w:semiHidden/>
    <w:unhideWhenUsed/>
    <w:rsid w:val="00EB1169"/>
    <w:rPr>
      <w:sz w:val="20"/>
      <w:szCs w:val="20"/>
    </w:rPr>
  </w:style>
  <w:style w:type="character" w:customStyle="1" w:styleId="CommentaireCar">
    <w:name w:val="Commentaire Car"/>
    <w:basedOn w:val="Policepardfaut"/>
    <w:link w:val="Commentaire"/>
    <w:uiPriority w:val="99"/>
    <w:semiHidden/>
    <w:rsid w:val="00EB116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B1169"/>
    <w:rPr>
      <w:b/>
      <w:bCs/>
    </w:rPr>
  </w:style>
  <w:style w:type="character" w:customStyle="1" w:styleId="ObjetducommentaireCar">
    <w:name w:val="Objet du commentaire Car"/>
    <w:basedOn w:val="CommentaireCar"/>
    <w:link w:val="Objetducommentaire"/>
    <w:uiPriority w:val="99"/>
    <w:semiHidden/>
    <w:rsid w:val="00EB1169"/>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8633A-2FCF-4FF3-AAF7-AA960FD5D7F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SN"/>
        </a:p>
      </dgm:t>
    </dgm:pt>
    <dgm:pt modelId="{3B5AF869-B971-4EC6-B081-9BFA386A20C6}">
      <dgm:prSet phldrT="[Texte]"/>
      <dgm:spPr>
        <a:xfrm>
          <a:off x="4271161" y="529220"/>
          <a:ext cx="1818307" cy="1154625"/>
        </a:xfrm>
        <a:solidFill>
          <a:srgbClr val="FFC000">
            <a:lumMod val="60000"/>
            <a:lumOff val="40000"/>
            <a:alpha val="90000"/>
          </a:srgbClr>
        </a:solidFill>
        <a:ln w="12700" cap="flat" cmpd="sng" algn="ctr">
          <a:gradFill flip="none" rotWithShape="1">
            <a:gsLst>
              <a:gs pos="0">
                <a:sysClr val="windowText" lastClr="000000"/>
              </a:gs>
              <a:gs pos="74000">
                <a:srgbClr val="5B9BD5">
                  <a:lumMod val="45000"/>
                  <a:lumOff val="55000"/>
                </a:srgbClr>
              </a:gs>
              <a:gs pos="83000">
                <a:srgbClr val="5B9BD5">
                  <a:lumMod val="45000"/>
                  <a:lumOff val="55000"/>
                </a:srgbClr>
              </a:gs>
              <a:gs pos="100000">
                <a:srgbClr val="5B9BD5">
                  <a:lumMod val="30000"/>
                  <a:lumOff val="70000"/>
                </a:srgbClr>
              </a:gs>
            </a:gsLst>
            <a:path path="shape">
              <a:fillToRect l="50000" t="50000" r="50000" b="50000"/>
            </a:path>
            <a:tileRect/>
          </a:gradFill>
          <a:prstDash val="solid"/>
          <a:round/>
        </a:ln>
        <a:effectLst/>
      </dgm:spPr>
      <dgm:t>
        <a:bodyPr/>
        <a:lstStyle/>
        <a:p>
          <a:r>
            <a:rPr lang="fr-SN" b="1">
              <a:solidFill>
                <a:sysClr val="windowText" lastClr="000000">
                  <a:hueOff val="0"/>
                  <a:satOff val="0"/>
                  <a:lumOff val="0"/>
                  <a:alphaOff val="0"/>
                </a:sysClr>
              </a:solidFill>
              <a:latin typeface="Calibri" panose="020F0502020204030204"/>
              <a:ea typeface="+mn-ea"/>
              <a:cs typeface="+mn-cs"/>
            </a:rPr>
            <a:t>Direction de la Methodologie, de la Coodination Statistique et de l'Innovation (DMCI</a:t>
          </a:r>
          <a:r>
            <a:rPr lang="fr-SN">
              <a:solidFill>
                <a:sysClr val="windowText" lastClr="000000">
                  <a:hueOff val="0"/>
                  <a:satOff val="0"/>
                  <a:lumOff val="0"/>
                  <a:alphaOff val="0"/>
                </a:sysClr>
              </a:solidFill>
              <a:latin typeface="Calibri" panose="020F0502020204030204"/>
              <a:ea typeface="+mn-ea"/>
              <a:cs typeface="+mn-cs"/>
            </a:rPr>
            <a:t>)</a:t>
          </a:r>
        </a:p>
      </dgm:t>
    </dgm:pt>
    <dgm:pt modelId="{ED22879A-68CA-4657-8906-0C0A9D44958A}" type="parTrans" cxnId="{EE3C3CD0-F90F-45F0-AE53-5F3A3544564A}">
      <dgm:prSet/>
      <dgm:spPr/>
      <dgm:t>
        <a:bodyPr/>
        <a:lstStyle/>
        <a:p>
          <a:endParaRPr lang="fr-SN"/>
        </a:p>
      </dgm:t>
    </dgm:pt>
    <dgm:pt modelId="{F9DFB191-30F2-4013-91E5-0E9E529B53B0}" type="sibTrans" cxnId="{EE3C3CD0-F90F-45F0-AE53-5F3A3544564A}">
      <dgm:prSet/>
      <dgm:spPr/>
      <dgm:t>
        <a:bodyPr/>
        <a:lstStyle/>
        <a:p>
          <a:endParaRPr lang="fr-SN"/>
        </a:p>
      </dgm:t>
    </dgm:pt>
    <dgm:pt modelId="{C289883B-1629-414E-A5A8-DE275239AFF2}">
      <dgm:prSet phldrT="[Texte]"/>
      <dgm:spPr>
        <a:xfrm>
          <a:off x="6331478" y="2689842"/>
          <a:ext cx="1818307" cy="1154625"/>
        </a:xfrm>
        <a:solidFill>
          <a:srgbClr val="70AD47">
            <a:lumMod val="40000"/>
            <a:lumOff val="60000"/>
            <a:alpha val="90000"/>
          </a:srgbClr>
        </a:solidFill>
        <a:ln w="12700" cap="flat" cmpd="sng" algn="ctr">
          <a:solidFill>
            <a:srgbClr val="5B9BD5">
              <a:hueOff val="0"/>
              <a:satOff val="0"/>
              <a:lumOff val="0"/>
              <a:alphaOff val="0"/>
            </a:srgbClr>
          </a:solidFill>
          <a:prstDash val="solid"/>
          <a:miter lim="800000"/>
        </a:ln>
        <a:effectLst/>
      </dgm:spPr>
      <dgm:t>
        <a:bodyPr/>
        <a:lstStyle/>
        <a:p>
          <a:r>
            <a:rPr lang="fr-FR" b="1">
              <a:solidFill>
                <a:sysClr val="windowText" lastClr="000000">
                  <a:hueOff val="0"/>
                  <a:satOff val="0"/>
                  <a:lumOff val="0"/>
                  <a:alphaOff val="0"/>
                </a:sysClr>
              </a:solidFill>
              <a:latin typeface="Calibri" panose="020F0502020204030204"/>
              <a:ea typeface="+mn-ea"/>
              <a:cs typeface="+mn-cs"/>
            </a:rPr>
            <a:t>Division de la Coopération et de la Coordination statistique (DCC) </a:t>
          </a:r>
          <a:endParaRPr lang="fr-SN">
            <a:solidFill>
              <a:sysClr val="windowText" lastClr="000000">
                <a:hueOff val="0"/>
                <a:satOff val="0"/>
                <a:lumOff val="0"/>
                <a:alphaOff val="0"/>
              </a:sysClr>
            </a:solidFill>
            <a:latin typeface="Calibri" panose="020F0502020204030204"/>
            <a:ea typeface="+mn-ea"/>
            <a:cs typeface="+mn-cs"/>
          </a:endParaRPr>
        </a:p>
      </dgm:t>
    </dgm:pt>
    <dgm:pt modelId="{E10C9E6B-77B7-42D3-8D84-924365674790}" type="parTrans" cxnId="{69422D1B-BF9B-4168-AC33-6479124561A4}">
      <dgm:prSet/>
      <dgm:spPr>
        <a:xfrm>
          <a:off x="4978280" y="1491913"/>
          <a:ext cx="2060317" cy="1005996"/>
        </a:xfrm>
        <a:noFill/>
        <a:ln w="12700" cap="flat" cmpd="sng" algn="ctr">
          <a:solidFill>
            <a:srgbClr val="5B9BD5">
              <a:shade val="60000"/>
              <a:hueOff val="0"/>
              <a:satOff val="0"/>
              <a:lumOff val="0"/>
              <a:alphaOff val="0"/>
            </a:srgbClr>
          </a:solidFill>
          <a:prstDash val="solid"/>
          <a:miter lim="800000"/>
        </a:ln>
        <a:effectLst/>
      </dgm:spPr>
      <dgm:t>
        <a:bodyPr/>
        <a:lstStyle/>
        <a:p>
          <a:endParaRPr lang="fr-SN"/>
        </a:p>
      </dgm:t>
    </dgm:pt>
    <dgm:pt modelId="{918AED6C-FC65-445D-B024-FD94077C9C96}" type="sibTrans" cxnId="{69422D1B-BF9B-4168-AC33-6479124561A4}">
      <dgm:prSet/>
      <dgm:spPr/>
      <dgm:t>
        <a:bodyPr/>
        <a:lstStyle/>
        <a:p>
          <a:endParaRPr lang="fr-SN"/>
        </a:p>
      </dgm:t>
    </dgm:pt>
    <dgm:pt modelId="{506FDD07-58EE-454D-AC48-9966B81D405E}">
      <dgm:prSet/>
      <dgm:spPr>
        <a:xfrm>
          <a:off x="1588651" y="2692255"/>
          <a:ext cx="1818307" cy="1154625"/>
        </a:xfrm>
        <a:solidFill>
          <a:srgbClr val="70AD47">
            <a:lumMod val="40000"/>
            <a:lumOff val="60000"/>
            <a:alpha val="90000"/>
          </a:srgbClr>
        </a:solidFill>
        <a:ln w="12700" cap="flat" cmpd="sng" algn="ctr">
          <a:solidFill>
            <a:srgbClr val="5B9BD5">
              <a:hueOff val="0"/>
              <a:satOff val="0"/>
              <a:lumOff val="0"/>
              <a:alphaOff val="0"/>
            </a:srgbClr>
          </a:solidFill>
          <a:prstDash val="solid"/>
          <a:miter lim="800000"/>
        </a:ln>
        <a:effectLst/>
      </dgm:spPr>
      <dgm:t>
        <a:bodyPr/>
        <a:lstStyle/>
        <a:p>
          <a:r>
            <a:rPr lang="fr-SN" b="1">
              <a:solidFill>
                <a:sysClr val="windowText" lastClr="000000">
                  <a:hueOff val="0"/>
                  <a:satOff val="0"/>
                  <a:lumOff val="0"/>
                  <a:alphaOff val="0"/>
                </a:sysClr>
              </a:solidFill>
              <a:latin typeface="Calibri" panose="020F0502020204030204"/>
              <a:ea typeface="+mn-ea"/>
              <a:cs typeface="+mn-cs"/>
            </a:rPr>
            <a:t>Division de la Méthodologie et de l’Innovation (DMI)</a:t>
          </a:r>
          <a:endParaRPr lang="fr-SN">
            <a:solidFill>
              <a:sysClr val="windowText" lastClr="000000">
                <a:hueOff val="0"/>
                <a:satOff val="0"/>
                <a:lumOff val="0"/>
                <a:alphaOff val="0"/>
              </a:sysClr>
            </a:solidFill>
            <a:latin typeface="Calibri" panose="020F0502020204030204"/>
            <a:ea typeface="+mn-ea"/>
            <a:cs typeface="+mn-cs"/>
          </a:endParaRPr>
        </a:p>
      </dgm:t>
    </dgm:pt>
    <dgm:pt modelId="{DECA43C2-30AF-4641-A21D-3354627B24EB}" type="parTrans" cxnId="{45586607-4E87-401D-B82E-18D4533B899C}">
      <dgm:prSet/>
      <dgm:spPr>
        <a:xfrm>
          <a:off x="2295771" y="1491913"/>
          <a:ext cx="2682509" cy="1008409"/>
        </a:xfrm>
        <a:noFill/>
        <a:ln w="12700" cap="flat" cmpd="sng" algn="ctr">
          <a:solidFill>
            <a:srgbClr val="5B9BD5">
              <a:shade val="60000"/>
              <a:hueOff val="0"/>
              <a:satOff val="0"/>
              <a:lumOff val="0"/>
              <a:alphaOff val="0"/>
            </a:srgbClr>
          </a:solidFill>
          <a:prstDash val="solid"/>
          <a:miter lim="800000"/>
        </a:ln>
        <a:effectLst/>
      </dgm:spPr>
      <dgm:t>
        <a:bodyPr/>
        <a:lstStyle/>
        <a:p>
          <a:endParaRPr lang="fr-SN"/>
        </a:p>
      </dgm:t>
    </dgm:pt>
    <dgm:pt modelId="{23B5624C-6FF5-4BEF-A3F7-014873120277}" type="sibTrans" cxnId="{45586607-4E87-401D-B82E-18D4533B899C}">
      <dgm:prSet/>
      <dgm:spPr/>
      <dgm:t>
        <a:bodyPr/>
        <a:lstStyle/>
        <a:p>
          <a:endParaRPr lang="fr-SN"/>
        </a:p>
      </dgm:t>
    </dgm:pt>
    <dgm:pt modelId="{7BBDB083-0CCE-49CC-BF94-8C693DECB745}">
      <dgm:prSet/>
      <dgm:spPr>
        <a:xfrm>
          <a:off x="2616924" y="4329635"/>
          <a:ext cx="1818307" cy="115462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fr-FR" b="1">
              <a:solidFill>
                <a:sysClr val="windowText" lastClr="000000">
                  <a:hueOff val="0"/>
                  <a:satOff val="0"/>
                  <a:lumOff val="0"/>
                  <a:alphaOff val="0"/>
                </a:sysClr>
              </a:solidFill>
              <a:latin typeface="Calibri" panose="020F0502020204030204"/>
              <a:ea typeface="+mn-ea"/>
              <a:cs typeface="+mn-cs"/>
            </a:rPr>
            <a:t>Bureau de la Recherche et de l’Innovation </a:t>
          </a:r>
          <a:r>
            <a:rPr lang="fr-FR">
              <a:solidFill>
                <a:sysClr val="windowText" lastClr="000000">
                  <a:hueOff val="0"/>
                  <a:satOff val="0"/>
                  <a:lumOff val="0"/>
                  <a:alphaOff val="0"/>
                </a:sysClr>
              </a:solidFill>
              <a:latin typeface="Calibri" panose="020F0502020204030204"/>
              <a:ea typeface="+mn-ea"/>
              <a:cs typeface="+mn-cs"/>
            </a:rPr>
            <a:t>(</a:t>
          </a:r>
          <a:r>
            <a:rPr lang="fr-FR" b="1">
              <a:solidFill>
                <a:sysClr val="windowText" lastClr="000000">
                  <a:hueOff val="0"/>
                  <a:satOff val="0"/>
                  <a:lumOff val="0"/>
                  <a:alphaOff val="0"/>
                </a:sysClr>
              </a:solidFill>
              <a:latin typeface="Calibri" panose="020F0502020204030204"/>
              <a:ea typeface="+mn-ea"/>
              <a:cs typeface="+mn-cs"/>
            </a:rPr>
            <a:t>BRI)</a:t>
          </a:r>
          <a:endParaRPr lang="fr-SN">
            <a:solidFill>
              <a:sysClr val="windowText" lastClr="000000">
                <a:hueOff val="0"/>
                <a:satOff val="0"/>
                <a:lumOff val="0"/>
                <a:alphaOff val="0"/>
              </a:sysClr>
            </a:solidFill>
            <a:latin typeface="Calibri" panose="020F0502020204030204"/>
            <a:ea typeface="+mn-ea"/>
            <a:cs typeface="+mn-cs"/>
          </a:endParaRPr>
        </a:p>
      </dgm:t>
    </dgm:pt>
    <dgm:pt modelId="{A84D813D-E398-4B06-AD98-2F58088A2FFC}" type="parTrans" cxnId="{E9A1245B-69AA-4462-9E73-D778891F36B0}">
      <dgm:prSet/>
      <dgm:spPr>
        <a:xfrm>
          <a:off x="2295771" y="3654948"/>
          <a:ext cx="1028273" cy="482754"/>
        </a:xfrm>
        <a:noFill/>
        <a:ln w="12700" cap="flat" cmpd="sng" algn="ctr">
          <a:solidFill>
            <a:srgbClr val="5B9BD5">
              <a:shade val="80000"/>
              <a:hueOff val="0"/>
              <a:satOff val="0"/>
              <a:lumOff val="0"/>
              <a:alphaOff val="0"/>
            </a:srgbClr>
          </a:solidFill>
          <a:prstDash val="solid"/>
          <a:miter lim="800000"/>
        </a:ln>
        <a:effectLst/>
      </dgm:spPr>
      <dgm:t>
        <a:bodyPr/>
        <a:lstStyle/>
        <a:p>
          <a:endParaRPr lang="fr-SN"/>
        </a:p>
      </dgm:t>
    </dgm:pt>
    <dgm:pt modelId="{339C7D6F-B6CF-40A5-AE8D-3DC0A2E5E600}" type="sibTrans" cxnId="{E9A1245B-69AA-4462-9E73-D778891F36B0}">
      <dgm:prSet/>
      <dgm:spPr/>
      <dgm:t>
        <a:bodyPr/>
        <a:lstStyle/>
        <a:p>
          <a:endParaRPr lang="fr-SN"/>
        </a:p>
      </dgm:t>
    </dgm:pt>
    <dgm:pt modelId="{6F9BFC1D-86A6-4C63-9D21-0F0E77B76FDC}">
      <dgm:prSet/>
      <dgm:spPr>
        <a:xfrm>
          <a:off x="477463" y="4329635"/>
          <a:ext cx="1818307" cy="115462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fr-SN" b="1">
              <a:solidFill>
                <a:sysClr val="windowText" lastClr="000000">
                  <a:hueOff val="0"/>
                  <a:satOff val="0"/>
                  <a:lumOff val="0"/>
                  <a:alphaOff val="0"/>
                </a:sysClr>
              </a:solidFill>
              <a:latin typeface="Calibri" panose="020F0502020204030204"/>
              <a:ea typeface="+mn-ea"/>
              <a:cs typeface="+mn-cs"/>
            </a:rPr>
            <a:t>Bureau des Methodes et des Normes (BMN)</a:t>
          </a:r>
        </a:p>
      </dgm:t>
    </dgm:pt>
    <dgm:pt modelId="{78CF25AD-E7F1-4629-BAAE-0F11BF6C9F6E}" type="parTrans" cxnId="{81FD760C-F3DA-45EA-A414-AB5F4C741C96}">
      <dgm:prSet/>
      <dgm:spPr>
        <a:xfrm>
          <a:off x="1184583" y="3654948"/>
          <a:ext cx="1111187" cy="482754"/>
        </a:xfrm>
        <a:noFill/>
        <a:ln w="12700" cap="flat" cmpd="sng" algn="ctr">
          <a:solidFill>
            <a:srgbClr val="5B9BD5">
              <a:shade val="80000"/>
              <a:hueOff val="0"/>
              <a:satOff val="0"/>
              <a:lumOff val="0"/>
              <a:alphaOff val="0"/>
            </a:srgbClr>
          </a:solidFill>
          <a:prstDash val="solid"/>
          <a:miter lim="800000"/>
        </a:ln>
        <a:effectLst/>
      </dgm:spPr>
      <dgm:t>
        <a:bodyPr/>
        <a:lstStyle/>
        <a:p>
          <a:endParaRPr lang="fr-SN"/>
        </a:p>
      </dgm:t>
    </dgm:pt>
    <dgm:pt modelId="{90371F1A-8D52-4FC1-97D6-B90BC8E9DF82}" type="sibTrans" cxnId="{81FD760C-F3DA-45EA-A414-AB5F4C741C96}">
      <dgm:prSet/>
      <dgm:spPr/>
      <dgm:t>
        <a:bodyPr/>
        <a:lstStyle/>
        <a:p>
          <a:endParaRPr lang="fr-SN"/>
        </a:p>
      </dgm:t>
    </dgm:pt>
    <dgm:pt modelId="{4E3D41DF-909B-408D-BB23-C63CA440A4AC}">
      <dgm:prSet/>
      <dgm:spPr>
        <a:xfrm>
          <a:off x="5219817" y="4299580"/>
          <a:ext cx="1818307" cy="115462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fr-FR" b="1">
              <a:solidFill>
                <a:sysClr val="windowText" lastClr="000000">
                  <a:hueOff val="0"/>
                  <a:satOff val="0"/>
                  <a:lumOff val="0"/>
                  <a:alphaOff val="0"/>
                </a:sysClr>
              </a:solidFill>
              <a:latin typeface="Calibri" panose="020F0502020204030204"/>
              <a:ea typeface="+mn-ea"/>
              <a:cs typeface="+mn-cs"/>
            </a:rPr>
            <a:t>Bureau de la Coordination Statistique</a:t>
          </a:r>
          <a:r>
            <a:rPr lang="fr-FR">
              <a:solidFill>
                <a:sysClr val="windowText" lastClr="000000">
                  <a:hueOff val="0"/>
                  <a:satOff val="0"/>
                  <a:lumOff val="0"/>
                  <a:alphaOff val="0"/>
                </a:sysClr>
              </a:solidFill>
              <a:latin typeface="Calibri" panose="020F0502020204030204"/>
              <a:ea typeface="+mn-ea"/>
              <a:cs typeface="+mn-cs"/>
            </a:rPr>
            <a:t> (</a:t>
          </a:r>
          <a:r>
            <a:rPr lang="fr-FR" b="1">
              <a:solidFill>
                <a:sysClr val="windowText" lastClr="000000">
                  <a:hueOff val="0"/>
                  <a:satOff val="0"/>
                  <a:lumOff val="0"/>
                  <a:alphaOff val="0"/>
                </a:sysClr>
              </a:solidFill>
              <a:latin typeface="Calibri" panose="020F0502020204030204"/>
              <a:ea typeface="+mn-ea"/>
              <a:cs typeface="+mn-cs"/>
            </a:rPr>
            <a:t>BCS)</a:t>
          </a:r>
          <a:r>
            <a:rPr lang="fr-FR">
              <a:solidFill>
                <a:sysClr val="windowText" lastClr="000000">
                  <a:hueOff val="0"/>
                  <a:satOff val="0"/>
                  <a:lumOff val="0"/>
                  <a:alphaOff val="0"/>
                </a:sysClr>
              </a:solidFill>
              <a:latin typeface="Calibri" panose="020F0502020204030204"/>
              <a:ea typeface="+mn-ea"/>
              <a:cs typeface="+mn-cs"/>
            </a:rPr>
            <a:t> </a:t>
          </a:r>
          <a:endParaRPr lang="fr-SN">
            <a:solidFill>
              <a:sysClr val="windowText" lastClr="000000">
                <a:hueOff val="0"/>
                <a:satOff val="0"/>
                <a:lumOff val="0"/>
                <a:alphaOff val="0"/>
              </a:sysClr>
            </a:solidFill>
            <a:latin typeface="Calibri" panose="020F0502020204030204"/>
            <a:ea typeface="+mn-ea"/>
            <a:cs typeface="+mn-cs"/>
          </a:endParaRPr>
        </a:p>
      </dgm:t>
    </dgm:pt>
    <dgm:pt modelId="{C548A712-FDFC-4260-AAA2-1C33C2B84B14}" type="parTrans" cxnId="{56F3651E-671F-4A4C-ACBA-F7C965C3C799}">
      <dgm:prSet/>
      <dgm:spPr>
        <a:xfrm>
          <a:off x="5926937" y="3652535"/>
          <a:ext cx="1111660" cy="455113"/>
        </a:xfrm>
        <a:noFill/>
        <a:ln w="12700" cap="flat" cmpd="sng" algn="ctr">
          <a:solidFill>
            <a:srgbClr val="5B9BD5">
              <a:shade val="80000"/>
              <a:hueOff val="0"/>
              <a:satOff val="0"/>
              <a:lumOff val="0"/>
              <a:alphaOff val="0"/>
            </a:srgbClr>
          </a:solidFill>
          <a:prstDash val="solid"/>
          <a:miter lim="800000"/>
        </a:ln>
        <a:effectLst/>
      </dgm:spPr>
      <dgm:t>
        <a:bodyPr/>
        <a:lstStyle/>
        <a:p>
          <a:endParaRPr lang="fr-SN"/>
        </a:p>
      </dgm:t>
    </dgm:pt>
    <dgm:pt modelId="{B7E994F0-2032-4917-B6BE-FAA8864517BD}" type="sibTrans" cxnId="{56F3651E-671F-4A4C-ACBA-F7C965C3C799}">
      <dgm:prSet/>
      <dgm:spPr/>
      <dgm:t>
        <a:bodyPr/>
        <a:lstStyle/>
        <a:p>
          <a:endParaRPr lang="fr-SN"/>
        </a:p>
      </dgm:t>
    </dgm:pt>
    <dgm:pt modelId="{6BB5454B-2C40-4B46-9600-789023A14AA0}">
      <dgm:prSet/>
      <dgm:spPr>
        <a:xfrm>
          <a:off x="7488015" y="4308794"/>
          <a:ext cx="1653423" cy="108628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fr-FR" b="1">
              <a:solidFill>
                <a:sysClr val="windowText" lastClr="000000">
                  <a:hueOff val="0"/>
                  <a:satOff val="0"/>
                  <a:lumOff val="0"/>
                  <a:alphaOff val="0"/>
                </a:sysClr>
              </a:solidFill>
              <a:latin typeface="Calibri" panose="020F0502020204030204"/>
              <a:ea typeface="+mn-ea"/>
              <a:cs typeface="+mn-cs"/>
            </a:rPr>
            <a:t>Bureau de la Coopération internationale (BCI)</a:t>
          </a:r>
          <a:r>
            <a:rPr lang="fr-FR">
              <a:solidFill>
                <a:sysClr val="windowText" lastClr="000000">
                  <a:hueOff val="0"/>
                  <a:satOff val="0"/>
                  <a:lumOff val="0"/>
                  <a:alphaOff val="0"/>
                </a:sysClr>
              </a:solidFill>
              <a:latin typeface="Calibri" panose="020F0502020204030204"/>
              <a:ea typeface="+mn-ea"/>
              <a:cs typeface="+mn-cs"/>
            </a:rPr>
            <a:t> </a:t>
          </a:r>
          <a:endParaRPr lang="fr-SN">
            <a:solidFill>
              <a:sysClr val="windowText" lastClr="000000">
                <a:hueOff val="0"/>
                <a:satOff val="0"/>
                <a:lumOff val="0"/>
                <a:alphaOff val="0"/>
              </a:sysClr>
            </a:solidFill>
            <a:latin typeface="Calibri" panose="020F0502020204030204"/>
            <a:ea typeface="+mn-ea"/>
            <a:cs typeface="+mn-cs"/>
          </a:endParaRPr>
        </a:p>
      </dgm:t>
    </dgm:pt>
    <dgm:pt modelId="{F106875E-491F-487C-96A9-263A89A315AA}" type="parTrans" cxnId="{744F52D0-D111-46CA-83ED-833DAEA500C6}">
      <dgm:prSet/>
      <dgm:spPr>
        <a:xfrm>
          <a:off x="7038598" y="3652535"/>
          <a:ext cx="1074094" cy="464327"/>
        </a:xfrm>
        <a:noFill/>
        <a:ln w="12700" cap="flat" cmpd="sng" algn="ctr">
          <a:solidFill>
            <a:srgbClr val="5B9BD5">
              <a:shade val="80000"/>
              <a:hueOff val="0"/>
              <a:satOff val="0"/>
              <a:lumOff val="0"/>
              <a:alphaOff val="0"/>
            </a:srgbClr>
          </a:solidFill>
          <a:prstDash val="solid"/>
          <a:miter lim="800000"/>
        </a:ln>
        <a:effectLst/>
      </dgm:spPr>
      <dgm:t>
        <a:bodyPr/>
        <a:lstStyle/>
        <a:p>
          <a:endParaRPr lang="fr-SN"/>
        </a:p>
      </dgm:t>
    </dgm:pt>
    <dgm:pt modelId="{FF06E226-F65E-49AD-A210-3BCD75DA1C2F}" type="sibTrans" cxnId="{744F52D0-D111-46CA-83ED-833DAEA500C6}">
      <dgm:prSet/>
      <dgm:spPr/>
      <dgm:t>
        <a:bodyPr/>
        <a:lstStyle/>
        <a:p>
          <a:endParaRPr lang="fr-SN"/>
        </a:p>
      </dgm:t>
    </dgm:pt>
    <dgm:pt modelId="{A8FCED2B-5026-4737-959C-6A5D95B79622}">
      <dgm:prSet/>
      <dgm:spPr>
        <a:xfrm>
          <a:off x="7751799" y="1774616"/>
          <a:ext cx="1296071" cy="469112"/>
        </a:xfrm>
        <a:solidFill>
          <a:srgbClr val="E7E6E6">
            <a:lumMod val="90000"/>
            <a:alpha val="90000"/>
          </a:srgbClr>
        </a:solidFill>
        <a:ln w="12700" cap="flat" cmpd="sng" algn="ctr">
          <a:solidFill>
            <a:srgbClr val="5B9BD5">
              <a:hueOff val="0"/>
              <a:satOff val="0"/>
              <a:lumOff val="0"/>
              <a:alphaOff val="0"/>
            </a:srgbClr>
          </a:solidFill>
          <a:prstDash val="solid"/>
          <a:miter lim="800000"/>
        </a:ln>
        <a:effectLst/>
      </dgm:spPr>
      <dgm:t>
        <a:bodyPr/>
        <a:lstStyle/>
        <a:p>
          <a:r>
            <a:rPr lang="fr-SN" b="1">
              <a:solidFill>
                <a:sysClr val="windowText" lastClr="000000">
                  <a:hueOff val="0"/>
                  <a:satOff val="0"/>
                  <a:lumOff val="0"/>
                  <a:alphaOff val="0"/>
                </a:sysClr>
              </a:solidFill>
              <a:latin typeface="Calibri" panose="020F0502020204030204"/>
              <a:ea typeface="+mn-ea"/>
              <a:cs typeface="+mn-cs"/>
            </a:rPr>
            <a:t>Secrétariat</a:t>
          </a:r>
        </a:p>
      </dgm:t>
    </dgm:pt>
    <dgm:pt modelId="{4F79BB8A-85D1-4150-A8C5-62151E5ED92E}" type="parTrans" cxnId="{FE37B4F9-A6DC-4068-8B38-BCE9DABC5295}">
      <dgm:prSet/>
      <dgm:spPr>
        <a:xfrm>
          <a:off x="4978280" y="1446193"/>
          <a:ext cx="3219519" cy="91440"/>
        </a:xfrm>
        <a:noFill/>
        <a:ln w="12700" cap="flat" cmpd="sng" algn="ctr">
          <a:solidFill>
            <a:srgbClr val="5B9BD5">
              <a:shade val="60000"/>
              <a:hueOff val="0"/>
              <a:satOff val="0"/>
              <a:lumOff val="0"/>
              <a:alphaOff val="0"/>
            </a:srgbClr>
          </a:solidFill>
          <a:prstDash val="solid"/>
          <a:miter lim="800000"/>
        </a:ln>
        <a:effectLst/>
      </dgm:spPr>
      <dgm:t>
        <a:bodyPr/>
        <a:lstStyle/>
        <a:p>
          <a:endParaRPr lang="fr-SN"/>
        </a:p>
      </dgm:t>
    </dgm:pt>
    <dgm:pt modelId="{48BF4AA5-C6BC-4BC6-87DB-FBD36A7C6ED6}" type="sibTrans" cxnId="{FE37B4F9-A6DC-4068-8B38-BCE9DABC5295}">
      <dgm:prSet/>
      <dgm:spPr/>
      <dgm:t>
        <a:bodyPr/>
        <a:lstStyle/>
        <a:p>
          <a:endParaRPr lang="fr-SN"/>
        </a:p>
      </dgm:t>
    </dgm:pt>
    <dgm:pt modelId="{EF1C103A-113B-4683-A643-70E5EC302FE8}" type="pres">
      <dgm:prSet presAssocID="{AB18633A-2FCF-4FF3-AAF7-AA960FD5D7F9}" presName="hierChild1" presStyleCnt="0">
        <dgm:presLayoutVars>
          <dgm:chPref val="1"/>
          <dgm:dir/>
          <dgm:animOne val="branch"/>
          <dgm:animLvl val="lvl"/>
          <dgm:resizeHandles/>
        </dgm:presLayoutVars>
      </dgm:prSet>
      <dgm:spPr/>
    </dgm:pt>
    <dgm:pt modelId="{11CE280F-E5EB-4E6B-8E3C-A1C6C3113DB6}" type="pres">
      <dgm:prSet presAssocID="{3B5AF869-B971-4EC6-B081-9BFA386A20C6}" presName="hierRoot1" presStyleCnt="0"/>
      <dgm:spPr/>
    </dgm:pt>
    <dgm:pt modelId="{A7EFBE78-4A58-4114-8E0C-094A908CE721}" type="pres">
      <dgm:prSet presAssocID="{3B5AF869-B971-4EC6-B081-9BFA386A20C6}" presName="composite" presStyleCnt="0"/>
      <dgm:spPr/>
    </dgm:pt>
    <dgm:pt modelId="{7D7FC284-0EAA-487C-8586-3FFE4DA0804D}" type="pres">
      <dgm:prSet presAssocID="{3B5AF869-B971-4EC6-B081-9BFA386A20C6}" presName="background" presStyleLbl="node0" presStyleIdx="0" presStyleCnt="1"/>
      <dgm:spPr>
        <a:xfrm>
          <a:off x="4069127" y="337287"/>
          <a:ext cx="1818307" cy="115462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D2896CA-891C-4069-832A-E6BA9D3C9526}" type="pres">
      <dgm:prSet presAssocID="{3B5AF869-B971-4EC6-B081-9BFA386A20C6}" presName="text" presStyleLbl="fgAcc0" presStyleIdx="0" presStyleCnt="1" custLinFactNeighborX="-4053" custLinFactNeighborY="-43087">
        <dgm:presLayoutVars>
          <dgm:chPref val="3"/>
        </dgm:presLayoutVars>
      </dgm:prSet>
      <dgm:spPr>
        <a:prstGeom prst="roundRect">
          <a:avLst>
            <a:gd name="adj" fmla="val 10000"/>
          </a:avLst>
        </a:prstGeom>
      </dgm:spPr>
    </dgm:pt>
    <dgm:pt modelId="{41A8F09F-86E8-43A8-9AB8-232219402134}" type="pres">
      <dgm:prSet presAssocID="{3B5AF869-B971-4EC6-B081-9BFA386A20C6}" presName="hierChild2" presStyleCnt="0"/>
      <dgm:spPr/>
    </dgm:pt>
    <dgm:pt modelId="{89D7D458-3BBE-44E6-8CF8-EDE1114BDD05}" type="pres">
      <dgm:prSet presAssocID="{DECA43C2-30AF-4641-A21D-3354627B24EB}" presName="Name10" presStyleLbl="parChTrans1D2" presStyleIdx="0" presStyleCnt="3"/>
      <dgm:spPr>
        <a:custGeom>
          <a:avLst/>
          <a:gdLst/>
          <a:ahLst/>
          <a:cxnLst/>
          <a:rect l="0" t="0" r="0" b="0"/>
          <a:pathLst>
            <a:path>
              <a:moveTo>
                <a:pt x="2682509" y="0"/>
              </a:moveTo>
              <a:lnTo>
                <a:pt x="2682509" y="839963"/>
              </a:lnTo>
              <a:lnTo>
                <a:pt x="0" y="839963"/>
              </a:lnTo>
              <a:lnTo>
                <a:pt x="0" y="1008409"/>
              </a:lnTo>
            </a:path>
          </a:pathLst>
        </a:custGeom>
      </dgm:spPr>
    </dgm:pt>
    <dgm:pt modelId="{1EAD78FC-B134-4D32-8E10-B477B9F3A187}" type="pres">
      <dgm:prSet presAssocID="{506FDD07-58EE-454D-AC48-9966B81D405E}" presName="hierRoot2" presStyleCnt="0"/>
      <dgm:spPr/>
    </dgm:pt>
    <dgm:pt modelId="{A5EF8FEA-B552-4913-AEDF-6AAF3FD205FF}" type="pres">
      <dgm:prSet presAssocID="{506FDD07-58EE-454D-AC48-9966B81D405E}" presName="composite2" presStyleCnt="0"/>
      <dgm:spPr/>
    </dgm:pt>
    <dgm:pt modelId="{8C91D16D-5951-45FE-A9A2-8FF406E963D9}" type="pres">
      <dgm:prSet presAssocID="{506FDD07-58EE-454D-AC48-9966B81D405E}" presName="background2" presStyleLbl="node2" presStyleIdx="0" presStyleCnt="3"/>
      <dgm:spPr>
        <a:xfrm>
          <a:off x="1386617" y="2500322"/>
          <a:ext cx="1818307" cy="115462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4C2E8B8-ECDA-451E-9CDC-F912D67BCF66}" type="pres">
      <dgm:prSet presAssocID="{506FDD07-58EE-454D-AC48-9966B81D405E}" presName="text2" presStyleLbl="fgAcc2" presStyleIdx="0" presStyleCnt="3" custLinFactNeighborX="15125" custLinFactNeighborY="-1551">
        <dgm:presLayoutVars>
          <dgm:chPref val="3"/>
        </dgm:presLayoutVars>
      </dgm:prSet>
      <dgm:spPr>
        <a:prstGeom prst="roundRect">
          <a:avLst>
            <a:gd name="adj" fmla="val 10000"/>
          </a:avLst>
        </a:prstGeom>
      </dgm:spPr>
    </dgm:pt>
    <dgm:pt modelId="{DDEB2BF6-7118-4E49-ADE9-2C3186D260AB}" type="pres">
      <dgm:prSet presAssocID="{506FDD07-58EE-454D-AC48-9966B81D405E}" presName="hierChild3" presStyleCnt="0"/>
      <dgm:spPr/>
    </dgm:pt>
    <dgm:pt modelId="{FA9558B7-E815-43E7-AFDA-D6B5CB4CD8CD}" type="pres">
      <dgm:prSet presAssocID="{78CF25AD-E7F1-4629-BAAE-0F11BF6C9F6E}" presName="Name17" presStyleLbl="parChTrans1D3" presStyleIdx="0" presStyleCnt="4"/>
      <dgm:spPr>
        <a:custGeom>
          <a:avLst/>
          <a:gdLst/>
          <a:ahLst/>
          <a:cxnLst/>
          <a:rect l="0" t="0" r="0" b="0"/>
          <a:pathLst>
            <a:path>
              <a:moveTo>
                <a:pt x="1111187" y="0"/>
              </a:moveTo>
              <a:lnTo>
                <a:pt x="1111187" y="314308"/>
              </a:lnTo>
              <a:lnTo>
                <a:pt x="0" y="314308"/>
              </a:lnTo>
              <a:lnTo>
                <a:pt x="0" y="482754"/>
              </a:lnTo>
            </a:path>
          </a:pathLst>
        </a:custGeom>
      </dgm:spPr>
    </dgm:pt>
    <dgm:pt modelId="{91D8C262-C537-4451-BC00-7A9A30E11969}" type="pres">
      <dgm:prSet presAssocID="{6F9BFC1D-86A6-4C63-9D21-0F0E77B76FDC}" presName="hierRoot3" presStyleCnt="0"/>
      <dgm:spPr/>
    </dgm:pt>
    <dgm:pt modelId="{FF14F85F-A626-49EF-926B-6C682537FD3D}" type="pres">
      <dgm:prSet presAssocID="{6F9BFC1D-86A6-4C63-9D21-0F0E77B76FDC}" presName="composite3" presStyleCnt="0"/>
      <dgm:spPr/>
    </dgm:pt>
    <dgm:pt modelId="{065EF275-A6FC-499A-AD7F-7FB4E232C63B}" type="pres">
      <dgm:prSet presAssocID="{6F9BFC1D-86A6-4C63-9D21-0F0E77B76FDC}" presName="background3" presStyleLbl="node3" presStyleIdx="0" presStyleCnt="4"/>
      <dgm:spPr>
        <a:xfrm>
          <a:off x="275429" y="4137703"/>
          <a:ext cx="1818307" cy="115462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FF67A7D-23B2-4A1E-9989-8914D11295DE}" type="pres">
      <dgm:prSet presAssocID="{6F9BFC1D-86A6-4C63-9D21-0F0E77B76FDC}" presName="text3" presStyleLbl="fgAcc3" presStyleIdx="0" presStyleCnt="4" custLinFactNeighborX="15125" custLinFactNeighborY="-5541">
        <dgm:presLayoutVars>
          <dgm:chPref val="3"/>
        </dgm:presLayoutVars>
      </dgm:prSet>
      <dgm:spPr>
        <a:prstGeom prst="roundRect">
          <a:avLst>
            <a:gd name="adj" fmla="val 10000"/>
          </a:avLst>
        </a:prstGeom>
      </dgm:spPr>
    </dgm:pt>
    <dgm:pt modelId="{FB83F541-F75D-4745-A7E8-BBF36C099763}" type="pres">
      <dgm:prSet presAssocID="{6F9BFC1D-86A6-4C63-9D21-0F0E77B76FDC}" presName="hierChild4" presStyleCnt="0"/>
      <dgm:spPr/>
    </dgm:pt>
    <dgm:pt modelId="{C6EC6254-7DD5-4616-968D-48A5F832C0B0}" type="pres">
      <dgm:prSet presAssocID="{A84D813D-E398-4B06-AD98-2F58088A2FFC}" presName="Name17" presStyleLbl="parChTrans1D3" presStyleIdx="1" presStyleCnt="4"/>
      <dgm:spPr>
        <a:custGeom>
          <a:avLst/>
          <a:gdLst/>
          <a:ahLst/>
          <a:cxnLst/>
          <a:rect l="0" t="0" r="0" b="0"/>
          <a:pathLst>
            <a:path>
              <a:moveTo>
                <a:pt x="0" y="0"/>
              </a:moveTo>
              <a:lnTo>
                <a:pt x="0" y="314308"/>
              </a:lnTo>
              <a:lnTo>
                <a:pt x="1028273" y="314308"/>
              </a:lnTo>
              <a:lnTo>
                <a:pt x="1028273" y="482754"/>
              </a:lnTo>
            </a:path>
          </a:pathLst>
        </a:custGeom>
      </dgm:spPr>
    </dgm:pt>
    <dgm:pt modelId="{5DFFA248-EAF8-454C-AC67-21684F0F3438}" type="pres">
      <dgm:prSet presAssocID="{7BBDB083-0CCE-49CC-BF94-8C693DECB745}" presName="hierRoot3" presStyleCnt="0"/>
      <dgm:spPr/>
    </dgm:pt>
    <dgm:pt modelId="{18FED0BF-CF7E-4EEE-8CA2-1840F6BFEAE2}" type="pres">
      <dgm:prSet presAssocID="{7BBDB083-0CCE-49CC-BF94-8C693DECB745}" presName="composite3" presStyleCnt="0"/>
      <dgm:spPr/>
    </dgm:pt>
    <dgm:pt modelId="{E3F36B84-B517-4B6E-8AC4-046A585DD170}" type="pres">
      <dgm:prSet presAssocID="{7BBDB083-0CCE-49CC-BF94-8C693DECB745}" presName="background3" presStyleLbl="node3" presStyleIdx="1" presStyleCnt="4"/>
      <dgm:spPr>
        <a:xfrm>
          <a:off x="2414890" y="4137703"/>
          <a:ext cx="1818307" cy="115462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91F70F9-5151-45F0-89E6-31640207AA56}" type="pres">
      <dgm:prSet presAssocID="{7BBDB083-0CCE-49CC-BF94-8C693DECB745}" presName="text3" presStyleLbl="fgAcc3" presStyleIdx="1" presStyleCnt="4" custLinFactNeighborX="10565" custLinFactNeighborY="-5541">
        <dgm:presLayoutVars>
          <dgm:chPref val="3"/>
        </dgm:presLayoutVars>
      </dgm:prSet>
      <dgm:spPr>
        <a:prstGeom prst="roundRect">
          <a:avLst>
            <a:gd name="adj" fmla="val 10000"/>
          </a:avLst>
        </a:prstGeom>
      </dgm:spPr>
    </dgm:pt>
    <dgm:pt modelId="{9DAC8EF6-3188-44D6-A76F-3C434BC8FE3A}" type="pres">
      <dgm:prSet presAssocID="{7BBDB083-0CCE-49CC-BF94-8C693DECB745}" presName="hierChild4" presStyleCnt="0"/>
      <dgm:spPr/>
    </dgm:pt>
    <dgm:pt modelId="{851C344B-81F3-4B44-91E3-D4EC4699F9F9}" type="pres">
      <dgm:prSet presAssocID="{E10C9E6B-77B7-42D3-8D84-924365674790}" presName="Name10" presStyleLbl="parChTrans1D2" presStyleIdx="1" presStyleCnt="3"/>
      <dgm:spPr>
        <a:custGeom>
          <a:avLst/>
          <a:gdLst/>
          <a:ahLst/>
          <a:cxnLst/>
          <a:rect l="0" t="0" r="0" b="0"/>
          <a:pathLst>
            <a:path>
              <a:moveTo>
                <a:pt x="0" y="0"/>
              </a:moveTo>
              <a:lnTo>
                <a:pt x="0" y="837550"/>
              </a:lnTo>
              <a:lnTo>
                <a:pt x="2060317" y="837550"/>
              </a:lnTo>
              <a:lnTo>
                <a:pt x="2060317" y="1005996"/>
              </a:lnTo>
            </a:path>
          </a:pathLst>
        </a:custGeom>
      </dgm:spPr>
    </dgm:pt>
    <dgm:pt modelId="{39892128-3652-4B6F-BC4E-841D113CE59F}" type="pres">
      <dgm:prSet presAssocID="{C289883B-1629-414E-A5A8-DE275239AFF2}" presName="hierRoot2" presStyleCnt="0"/>
      <dgm:spPr/>
    </dgm:pt>
    <dgm:pt modelId="{2D80087E-C8A4-4DE7-BB6F-9ED003A175EF}" type="pres">
      <dgm:prSet presAssocID="{C289883B-1629-414E-A5A8-DE275239AFF2}" presName="composite2" presStyleCnt="0"/>
      <dgm:spPr/>
    </dgm:pt>
    <dgm:pt modelId="{F5F3C112-B926-49C0-AF48-B0E26A778FDA}" type="pres">
      <dgm:prSet presAssocID="{C289883B-1629-414E-A5A8-DE275239AFF2}" presName="background2" presStyleLbl="node2" presStyleIdx="1" presStyleCnt="3"/>
      <dgm:spPr>
        <a:xfrm>
          <a:off x="6129444" y="2497909"/>
          <a:ext cx="1818307" cy="115462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4926ACE-2722-4A26-865F-1A515AFCBF0C}" type="pres">
      <dgm:prSet presAssocID="{C289883B-1629-414E-A5A8-DE275239AFF2}" presName="text2" presStyleLbl="fgAcc2" presStyleIdx="1" presStyleCnt="3" custLinFactNeighborX="36052" custLinFactNeighborY="-1760">
        <dgm:presLayoutVars>
          <dgm:chPref val="3"/>
        </dgm:presLayoutVars>
      </dgm:prSet>
      <dgm:spPr>
        <a:prstGeom prst="roundRect">
          <a:avLst>
            <a:gd name="adj" fmla="val 10000"/>
          </a:avLst>
        </a:prstGeom>
      </dgm:spPr>
    </dgm:pt>
    <dgm:pt modelId="{0A08167C-C3D9-45B5-A25F-787AC6A03795}" type="pres">
      <dgm:prSet presAssocID="{C289883B-1629-414E-A5A8-DE275239AFF2}" presName="hierChild3" presStyleCnt="0"/>
      <dgm:spPr/>
    </dgm:pt>
    <dgm:pt modelId="{E98B2883-F3F4-4A78-9EC6-45F2FB9A8D61}" type="pres">
      <dgm:prSet presAssocID="{C548A712-FDFC-4260-AAA2-1C33C2B84B14}" presName="Name17" presStyleLbl="parChTrans1D3" presStyleIdx="2" presStyleCnt="4"/>
      <dgm:spPr>
        <a:custGeom>
          <a:avLst/>
          <a:gdLst/>
          <a:ahLst/>
          <a:cxnLst/>
          <a:rect l="0" t="0" r="0" b="0"/>
          <a:pathLst>
            <a:path>
              <a:moveTo>
                <a:pt x="1111660" y="0"/>
              </a:moveTo>
              <a:lnTo>
                <a:pt x="1111660" y="286667"/>
              </a:lnTo>
              <a:lnTo>
                <a:pt x="0" y="286667"/>
              </a:lnTo>
              <a:lnTo>
                <a:pt x="0" y="455113"/>
              </a:lnTo>
            </a:path>
          </a:pathLst>
        </a:custGeom>
      </dgm:spPr>
    </dgm:pt>
    <dgm:pt modelId="{39DF795A-43C3-4C0B-A2C3-E313657371A2}" type="pres">
      <dgm:prSet presAssocID="{4E3D41DF-909B-408D-BB23-C63CA440A4AC}" presName="hierRoot3" presStyleCnt="0"/>
      <dgm:spPr/>
    </dgm:pt>
    <dgm:pt modelId="{84E9603A-CB49-4A31-9DA4-A4D9860A0BB4}" type="pres">
      <dgm:prSet presAssocID="{4E3D41DF-909B-408D-BB23-C63CA440A4AC}" presName="composite3" presStyleCnt="0"/>
      <dgm:spPr/>
    </dgm:pt>
    <dgm:pt modelId="{DF369ED7-54FF-4D71-8034-E3612CC4B0A9}" type="pres">
      <dgm:prSet presAssocID="{4E3D41DF-909B-408D-BB23-C63CA440A4AC}" presName="background3" presStyleLbl="node3" presStyleIdx="2" presStyleCnt="4"/>
      <dgm:spPr>
        <a:xfrm>
          <a:off x="5017783" y="4107648"/>
          <a:ext cx="1818307" cy="115462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85F56F9-7B32-4CB8-BF77-655D114AD7CE}" type="pres">
      <dgm:prSet presAssocID="{4E3D41DF-909B-408D-BB23-C63CA440A4AC}" presName="text3" presStyleLbl="fgAcc3" presStyleIdx="2" presStyleCnt="4" custLinFactNeighborX="31492" custLinFactNeighborY="-8144">
        <dgm:presLayoutVars>
          <dgm:chPref val="3"/>
        </dgm:presLayoutVars>
      </dgm:prSet>
      <dgm:spPr>
        <a:prstGeom prst="roundRect">
          <a:avLst>
            <a:gd name="adj" fmla="val 10000"/>
          </a:avLst>
        </a:prstGeom>
      </dgm:spPr>
    </dgm:pt>
    <dgm:pt modelId="{DCC61A5D-AC2F-45AE-B067-2524A414D609}" type="pres">
      <dgm:prSet presAssocID="{4E3D41DF-909B-408D-BB23-C63CA440A4AC}" presName="hierChild4" presStyleCnt="0"/>
      <dgm:spPr/>
    </dgm:pt>
    <dgm:pt modelId="{C3A3012D-36DC-4958-9BB7-12FC0C601C11}" type="pres">
      <dgm:prSet presAssocID="{F106875E-491F-487C-96A9-263A89A315AA}" presName="Name17" presStyleLbl="parChTrans1D3" presStyleIdx="3" presStyleCnt="4"/>
      <dgm:spPr>
        <a:custGeom>
          <a:avLst/>
          <a:gdLst/>
          <a:ahLst/>
          <a:cxnLst/>
          <a:rect l="0" t="0" r="0" b="0"/>
          <a:pathLst>
            <a:path>
              <a:moveTo>
                <a:pt x="0" y="0"/>
              </a:moveTo>
              <a:lnTo>
                <a:pt x="0" y="295881"/>
              </a:lnTo>
              <a:lnTo>
                <a:pt x="1074094" y="295881"/>
              </a:lnTo>
              <a:lnTo>
                <a:pt x="1074094" y="464327"/>
              </a:lnTo>
            </a:path>
          </a:pathLst>
        </a:custGeom>
      </dgm:spPr>
    </dgm:pt>
    <dgm:pt modelId="{DE3350CE-3ACA-4070-B4EB-6DC7D73AE24E}" type="pres">
      <dgm:prSet presAssocID="{6BB5454B-2C40-4B46-9600-789023A14AA0}" presName="hierRoot3" presStyleCnt="0"/>
      <dgm:spPr/>
    </dgm:pt>
    <dgm:pt modelId="{EDBFBAA3-6F1B-40E0-A2A6-544259EF63FC}" type="pres">
      <dgm:prSet presAssocID="{6BB5454B-2C40-4B46-9600-789023A14AA0}" presName="composite3" presStyleCnt="0"/>
      <dgm:spPr/>
    </dgm:pt>
    <dgm:pt modelId="{E2D8C3EF-78A4-445A-B3FE-B9D65A4C4D7A}" type="pres">
      <dgm:prSet presAssocID="{6BB5454B-2C40-4B46-9600-789023A14AA0}" presName="background3" presStyleLbl="node3" presStyleIdx="3" presStyleCnt="4"/>
      <dgm:spPr>
        <a:xfrm>
          <a:off x="7285980" y="4116862"/>
          <a:ext cx="1653423" cy="108628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DE7F49D-D3D4-4BB6-98D1-591C5ECC4D83}" type="pres">
      <dgm:prSet presAssocID="{6BB5454B-2C40-4B46-9600-789023A14AA0}" presName="text3" presStyleLbl="fgAcc3" presStyleIdx="3" presStyleCnt="4" custScaleX="90932" custScaleY="94081" custLinFactNeighborX="34012" custLinFactNeighborY="-7346">
        <dgm:presLayoutVars>
          <dgm:chPref val="3"/>
        </dgm:presLayoutVars>
      </dgm:prSet>
      <dgm:spPr>
        <a:prstGeom prst="roundRect">
          <a:avLst>
            <a:gd name="adj" fmla="val 10000"/>
          </a:avLst>
        </a:prstGeom>
      </dgm:spPr>
    </dgm:pt>
    <dgm:pt modelId="{FA46CCBA-D6E9-42ED-8F21-530BF35ED82F}" type="pres">
      <dgm:prSet presAssocID="{6BB5454B-2C40-4B46-9600-789023A14AA0}" presName="hierChild4" presStyleCnt="0"/>
      <dgm:spPr/>
    </dgm:pt>
    <dgm:pt modelId="{D61CBB77-184C-45E8-97EC-E380C26AC6B5}" type="pres">
      <dgm:prSet presAssocID="{4F79BB8A-85D1-4150-A8C5-62151E5ED92E}" presName="Name10" presStyleLbl="parChTrans1D2" presStyleIdx="2" presStyleCnt="3"/>
      <dgm:spPr>
        <a:custGeom>
          <a:avLst/>
          <a:gdLst/>
          <a:ahLst/>
          <a:cxnLst/>
          <a:rect l="0" t="0" r="0" b="0"/>
          <a:pathLst>
            <a:path>
              <a:moveTo>
                <a:pt x="0" y="45720"/>
              </a:moveTo>
              <a:lnTo>
                <a:pt x="3219519" y="45720"/>
              </a:lnTo>
              <a:lnTo>
                <a:pt x="3219519" y="136491"/>
              </a:lnTo>
            </a:path>
          </a:pathLst>
        </a:custGeom>
      </dgm:spPr>
    </dgm:pt>
    <dgm:pt modelId="{50C6522A-3708-437B-B631-81555EDF808D}" type="pres">
      <dgm:prSet presAssocID="{A8FCED2B-5026-4737-959C-6A5D95B79622}" presName="hierRoot2" presStyleCnt="0"/>
      <dgm:spPr/>
    </dgm:pt>
    <dgm:pt modelId="{E8922A95-97C3-4900-8CDF-4BAB2F9A8EB8}" type="pres">
      <dgm:prSet presAssocID="{A8FCED2B-5026-4737-959C-6A5D95B79622}" presName="composite2" presStyleCnt="0"/>
      <dgm:spPr/>
    </dgm:pt>
    <dgm:pt modelId="{B6FFC77B-DD1B-4C4D-A90B-9323019D4786}" type="pres">
      <dgm:prSet presAssocID="{A8FCED2B-5026-4737-959C-6A5D95B79622}" presName="background2" presStyleLbl="node2" presStyleIdx="2" presStyleCnt="3"/>
      <dgm:spPr>
        <a:xfrm>
          <a:off x="7549764" y="1582684"/>
          <a:ext cx="1296071" cy="46911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0D390A1-028F-4FCF-B04C-D4CBFC8E8D90}" type="pres">
      <dgm:prSet presAssocID="{A8FCED2B-5026-4737-959C-6A5D95B79622}" presName="text2" presStyleLbl="fgAcc2" presStyleIdx="2" presStyleCnt="3" custScaleX="71279" custScaleY="40629" custLinFactY="-1375" custLinFactNeighborX="-8058" custLinFactNeighborY="-100000">
        <dgm:presLayoutVars>
          <dgm:chPref val="3"/>
        </dgm:presLayoutVars>
      </dgm:prSet>
      <dgm:spPr>
        <a:prstGeom prst="roundRect">
          <a:avLst>
            <a:gd name="adj" fmla="val 10000"/>
          </a:avLst>
        </a:prstGeom>
      </dgm:spPr>
    </dgm:pt>
    <dgm:pt modelId="{9C1395FD-7982-4630-8E08-4B006173A2A3}" type="pres">
      <dgm:prSet presAssocID="{A8FCED2B-5026-4737-959C-6A5D95B79622}" presName="hierChild3" presStyleCnt="0"/>
      <dgm:spPr/>
    </dgm:pt>
  </dgm:ptLst>
  <dgm:cxnLst>
    <dgm:cxn modelId="{DF75D204-4F34-4F2D-BFF1-AF31CBC86DB1}" type="presOf" srcId="{4E3D41DF-909B-408D-BB23-C63CA440A4AC}" destId="{085F56F9-7B32-4CB8-BF77-655D114AD7CE}" srcOrd="0" destOrd="0" presId="urn:microsoft.com/office/officeart/2005/8/layout/hierarchy1"/>
    <dgm:cxn modelId="{45586607-4E87-401D-B82E-18D4533B899C}" srcId="{3B5AF869-B971-4EC6-B081-9BFA386A20C6}" destId="{506FDD07-58EE-454D-AC48-9966B81D405E}" srcOrd="0" destOrd="0" parTransId="{DECA43C2-30AF-4641-A21D-3354627B24EB}" sibTransId="{23B5624C-6FF5-4BEF-A3F7-014873120277}"/>
    <dgm:cxn modelId="{FEE3320C-CA3A-429E-84C6-8C7ECF1B7FAF}" type="presOf" srcId="{A84D813D-E398-4B06-AD98-2F58088A2FFC}" destId="{C6EC6254-7DD5-4616-968D-48A5F832C0B0}" srcOrd="0" destOrd="0" presId="urn:microsoft.com/office/officeart/2005/8/layout/hierarchy1"/>
    <dgm:cxn modelId="{81FD760C-F3DA-45EA-A414-AB5F4C741C96}" srcId="{506FDD07-58EE-454D-AC48-9966B81D405E}" destId="{6F9BFC1D-86A6-4C63-9D21-0F0E77B76FDC}" srcOrd="0" destOrd="0" parTransId="{78CF25AD-E7F1-4629-BAAE-0F11BF6C9F6E}" sibTransId="{90371F1A-8D52-4FC1-97D6-B90BC8E9DF82}"/>
    <dgm:cxn modelId="{15632316-22ED-472B-86F5-3E64260BC189}" type="presOf" srcId="{6BB5454B-2C40-4B46-9600-789023A14AA0}" destId="{7DE7F49D-D3D4-4BB6-98D1-591C5ECC4D83}" srcOrd="0" destOrd="0" presId="urn:microsoft.com/office/officeart/2005/8/layout/hierarchy1"/>
    <dgm:cxn modelId="{F8C77218-335B-4E26-A5F8-C21C46A416B1}" type="presOf" srcId="{3B5AF869-B971-4EC6-B081-9BFA386A20C6}" destId="{3D2896CA-891C-4069-832A-E6BA9D3C9526}" srcOrd="0" destOrd="0" presId="urn:microsoft.com/office/officeart/2005/8/layout/hierarchy1"/>
    <dgm:cxn modelId="{69422D1B-BF9B-4168-AC33-6479124561A4}" srcId="{3B5AF869-B971-4EC6-B081-9BFA386A20C6}" destId="{C289883B-1629-414E-A5A8-DE275239AFF2}" srcOrd="1" destOrd="0" parTransId="{E10C9E6B-77B7-42D3-8D84-924365674790}" sibTransId="{918AED6C-FC65-445D-B024-FD94077C9C96}"/>
    <dgm:cxn modelId="{56F3651E-671F-4A4C-ACBA-F7C965C3C799}" srcId="{C289883B-1629-414E-A5A8-DE275239AFF2}" destId="{4E3D41DF-909B-408D-BB23-C63CA440A4AC}" srcOrd="0" destOrd="0" parTransId="{C548A712-FDFC-4260-AAA2-1C33C2B84B14}" sibTransId="{B7E994F0-2032-4917-B6BE-FAA8864517BD}"/>
    <dgm:cxn modelId="{84014323-DE90-45DA-A62A-6A81D8D20D37}" type="presOf" srcId="{C548A712-FDFC-4260-AAA2-1C33C2B84B14}" destId="{E98B2883-F3F4-4A78-9EC6-45F2FB9A8D61}" srcOrd="0" destOrd="0" presId="urn:microsoft.com/office/officeart/2005/8/layout/hierarchy1"/>
    <dgm:cxn modelId="{C7CE532F-3D3F-41C6-8047-6191A508E29D}" type="presOf" srcId="{506FDD07-58EE-454D-AC48-9966B81D405E}" destId="{74C2E8B8-ECDA-451E-9CDC-F912D67BCF66}" srcOrd="0" destOrd="0" presId="urn:microsoft.com/office/officeart/2005/8/layout/hierarchy1"/>
    <dgm:cxn modelId="{A07AF638-EF29-46EA-BB31-13E0E1AD2BF7}" type="presOf" srcId="{C289883B-1629-414E-A5A8-DE275239AFF2}" destId="{84926ACE-2722-4A26-865F-1A515AFCBF0C}" srcOrd="0" destOrd="0" presId="urn:microsoft.com/office/officeart/2005/8/layout/hierarchy1"/>
    <dgm:cxn modelId="{E9A1245B-69AA-4462-9E73-D778891F36B0}" srcId="{506FDD07-58EE-454D-AC48-9966B81D405E}" destId="{7BBDB083-0CCE-49CC-BF94-8C693DECB745}" srcOrd="1" destOrd="0" parTransId="{A84D813D-E398-4B06-AD98-2F58088A2FFC}" sibTransId="{339C7D6F-B6CF-40A5-AE8D-3DC0A2E5E600}"/>
    <dgm:cxn modelId="{C9FBA15E-4E6E-4541-A85F-21D7CD844FD3}" type="presOf" srcId="{78CF25AD-E7F1-4629-BAAE-0F11BF6C9F6E}" destId="{FA9558B7-E815-43E7-AFDA-D6B5CB4CD8CD}" srcOrd="0" destOrd="0" presId="urn:microsoft.com/office/officeart/2005/8/layout/hierarchy1"/>
    <dgm:cxn modelId="{F7A02D5F-9345-4E8B-B13A-D7194729A477}" type="presOf" srcId="{6F9BFC1D-86A6-4C63-9D21-0F0E77B76FDC}" destId="{BFF67A7D-23B2-4A1E-9989-8914D11295DE}" srcOrd="0" destOrd="0" presId="urn:microsoft.com/office/officeart/2005/8/layout/hierarchy1"/>
    <dgm:cxn modelId="{B148F163-FC61-4968-92BF-D1BBC633B2F7}" type="presOf" srcId="{E10C9E6B-77B7-42D3-8D84-924365674790}" destId="{851C344B-81F3-4B44-91E3-D4EC4699F9F9}" srcOrd="0" destOrd="0" presId="urn:microsoft.com/office/officeart/2005/8/layout/hierarchy1"/>
    <dgm:cxn modelId="{C66DC045-1D61-42C9-B050-9F3E1899216F}" type="presOf" srcId="{AB18633A-2FCF-4FF3-AAF7-AA960FD5D7F9}" destId="{EF1C103A-113B-4683-A643-70E5EC302FE8}" srcOrd="0" destOrd="0" presId="urn:microsoft.com/office/officeart/2005/8/layout/hierarchy1"/>
    <dgm:cxn modelId="{5B45ABA3-2D4B-42FC-A58A-2E81A75260CA}" type="presOf" srcId="{A8FCED2B-5026-4737-959C-6A5D95B79622}" destId="{80D390A1-028F-4FCF-B04C-D4CBFC8E8D90}" srcOrd="0" destOrd="0" presId="urn:microsoft.com/office/officeart/2005/8/layout/hierarchy1"/>
    <dgm:cxn modelId="{D48CE8AA-51EC-4019-AFF2-1ED818BC392B}" type="presOf" srcId="{F106875E-491F-487C-96A9-263A89A315AA}" destId="{C3A3012D-36DC-4958-9BB7-12FC0C601C11}" srcOrd="0" destOrd="0" presId="urn:microsoft.com/office/officeart/2005/8/layout/hierarchy1"/>
    <dgm:cxn modelId="{501717B1-038A-47A8-BA5B-7CBD168AE652}" type="presOf" srcId="{DECA43C2-30AF-4641-A21D-3354627B24EB}" destId="{89D7D458-3BBE-44E6-8CF8-EDE1114BDD05}" srcOrd="0" destOrd="0" presId="urn:microsoft.com/office/officeart/2005/8/layout/hierarchy1"/>
    <dgm:cxn modelId="{D1887BCD-639C-4FDB-B977-6FA8E4A3A8B6}" type="presOf" srcId="{4F79BB8A-85D1-4150-A8C5-62151E5ED92E}" destId="{D61CBB77-184C-45E8-97EC-E380C26AC6B5}" srcOrd="0" destOrd="0" presId="urn:microsoft.com/office/officeart/2005/8/layout/hierarchy1"/>
    <dgm:cxn modelId="{EE3C3CD0-F90F-45F0-AE53-5F3A3544564A}" srcId="{AB18633A-2FCF-4FF3-AAF7-AA960FD5D7F9}" destId="{3B5AF869-B971-4EC6-B081-9BFA386A20C6}" srcOrd="0" destOrd="0" parTransId="{ED22879A-68CA-4657-8906-0C0A9D44958A}" sibTransId="{F9DFB191-30F2-4013-91E5-0E9E529B53B0}"/>
    <dgm:cxn modelId="{744F52D0-D111-46CA-83ED-833DAEA500C6}" srcId="{C289883B-1629-414E-A5A8-DE275239AFF2}" destId="{6BB5454B-2C40-4B46-9600-789023A14AA0}" srcOrd="1" destOrd="0" parTransId="{F106875E-491F-487C-96A9-263A89A315AA}" sibTransId="{FF06E226-F65E-49AD-A210-3BCD75DA1C2F}"/>
    <dgm:cxn modelId="{235CEBEE-77DD-40C4-9E07-58AFAC5A0FE8}" type="presOf" srcId="{7BBDB083-0CCE-49CC-BF94-8C693DECB745}" destId="{D91F70F9-5151-45F0-89E6-31640207AA56}" srcOrd="0" destOrd="0" presId="urn:microsoft.com/office/officeart/2005/8/layout/hierarchy1"/>
    <dgm:cxn modelId="{FE37B4F9-A6DC-4068-8B38-BCE9DABC5295}" srcId="{3B5AF869-B971-4EC6-B081-9BFA386A20C6}" destId="{A8FCED2B-5026-4737-959C-6A5D95B79622}" srcOrd="2" destOrd="0" parTransId="{4F79BB8A-85D1-4150-A8C5-62151E5ED92E}" sibTransId="{48BF4AA5-C6BC-4BC6-87DB-FBD36A7C6ED6}"/>
    <dgm:cxn modelId="{EF33A892-98B8-4894-92E6-C20712733DD9}" type="presParOf" srcId="{EF1C103A-113B-4683-A643-70E5EC302FE8}" destId="{11CE280F-E5EB-4E6B-8E3C-A1C6C3113DB6}" srcOrd="0" destOrd="0" presId="urn:microsoft.com/office/officeart/2005/8/layout/hierarchy1"/>
    <dgm:cxn modelId="{8C83010B-B6C2-4474-BC94-5A1BBEC3FC8F}" type="presParOf" srcId="{11CE280F-E5EB-4E6B-8E3C-A1C6C3113DB6}" destId="{A7EFBE78-4A58-4114-8E0C-094A908CE721}" srcOrd="0" destOrd="0" presId="urn:microsoft.com/office/officeart/2005/8/layout/hierarchy1"/>
    <dgm:cxn modelId="{D4BCC64F-C806-4276-B26C-CC95A144B229}" type="presParOf" srcId="{A7EFBE78-4A58-4114-8E0C-094A908CE721}" destId="{7D7FC284-0EAA-487C-8586-3FFE4DA0804D}" srcOrd="0" destOrd="0" presId="urn:microsoft.com/office/officeart/2005/8/layout/hierarchy1"/>
    <dgm:cxn modelId="{F8186592-EE17-4306-9C6D-3ED1FD9DD896}" type="presParOf" srcId="{A7EFBE78-4A58-4114-8E0C-094A908CE721}" destId="{3D2896CA-891C-4069-832A-E6BA9D3C9526}" srcOrd="1" destOrd="0" presId="urn:microsoft.com/office/officeart/2005/8/layout/hierarchy1"/>
    <dgm:cxn modelId="{C2A862F4-C1F5-4370-BD3E-267C13E03C56}" type="presParOf" srcId="{11CE280F-E5EB-4E6B-8E3C-A1C6C3113DB6}" destId="{41A8F09F-86E8-43A8-9AB8-232219402134}" srcOrd="1" destOrd="0" presId="urn:microsoft.com/office/officeart/2005/8/layout/hierarchy1"/>
    <dgm:cxn modelId="{038BD400-2896-4309-B95E-EAB0DA5471AB}" type="presParOf" srcId="{41A8F09F-86E8-43A8-9AB8-232219402134}" destId="{89D7D458-3BBE-44E6-8CF8-EDE1114BDD05}" srcOrd="0" destOrd="0" presId="urn:microsoft.com/office/officeart/2005/8/layout/hierarchy1"/>
    <dgm:cxn modelId="{1D88A67E-3EA3-4333-9C2A-30563E3BAAE9}" type="presParOf" srcId="{41A8F09F-86E8-43A8-9AB8-232219402134}" destId="{1EAD78FC-B134-4D32-8E10-B477B9F3A187}" srcOrd="1" destOrd="0" presId="urn:microsoft.com/office/officeart/2005/8/layout/hierarchy1"/>
    <dgm:cxn modelId="{5C16F1D9-B20C-43EC-9BAC-F9D56CAF1B0B}" type="presParOf" srcId="{1EAD78FC-B134-4D32-8E10-B477B9F3A187}" destId="{A5EF8FEA-B552-4913-AEDF-6AAF3FD205FF}" srcOrd="0" destOrd="0" presId="urn:microsoft.com/office/officeart/2005/8/layout/hierarchy1"/>
    <dgm:cxn modelId="{56F1DF65-6A01-4E12-A33B-5CBE94A8E86E}" type="presParOf" srcId="{A5EF8FEA-B552-4913-AEDF-6AAF3FD205FF}" destId="{8C91D16D-5951-45FE-A9A2-8FF406E963D9}" srcOrd="0" destOrd="0" presId="urn:microsoft.com/office/officeart/2005/8/layout/hierarchy1"/>
    <dgm:cxn modelId="{77D45BE6-2052-47EA-94C1-234E26E2A406}" type="presParOf" srcId="{A5EF8FEA-B552-4913-AEDF-6AAF3FD205FF}" destId="{74C2E8B8-ECDA-451E-9CDC-F912D67BCF66}" srcOrd="1" destOrd="0" presId="urn:microsoft.com/office/officeart/2005/8/layout/hierarchy1"/>
    <dgm:cxn modelId="{CED54C33-4829-427E-9C4B-A6D665D3E1FD}" type="presParOf" srcId="{1EAD78FC-B134-4D32-8E10-B477B9F3A187}" destId="{DDEB2BF6-7118-4E49-ADE9-2C3186D260AB}" srcOrd="1" destOrd="0" presId="urn:microsoft.com/office/officeart/2005/8/layout/hierarchy1"/>
    <dgm:cxn modelId="{6A7E5604-A8EA-4155-BA2A-A7FE22FC50A5}" type="presParOf" srcId="{DDEB2BF6-7118-4E49-ADE9-2C3186D260AB}" destId="{FA9558B7-E815-43E7-AFDA-D6B5CB4CD8CD}" srcOrd="0" destOrd="0" presId="urn:microsoft.com/office/officeart/2005/8/layout/hierarchy1"/>
    <dgm:cxn modelId="{22AD87C8-26BD-49BA-A5AB-4DF813DF12F5}" type="presParOf" srcId="{DDEB2BF6-7118-4E49-ADE9-2C3186D260AB}" destId="{91D8C262-C537-4451-BC00-7A9A30E11969}" srcOrd="1" destOrd="0" presId="urn:microsoft.com/office/officeart/2005/8/layout/hierarchy1"/>
    <dgm:cxn modelId="{84502A78-505C-44CA-848B-1A501578A611}" type="presParOf" srcId="{91D8C262-C537-4451-BC00-7A9A30E11969}" destId="{FF14F85F-A626-49EF-926B-6C682537FD3D}" srcOrd="0" destOrd="0" presId="urn:microsoft.com/office/officeart/2005/8/layout/hierarchy1"/>
    <dgm:cxn modelId="{F1973773-C4CA-4AAF-AC4C-E15E48AF5217}" type="presParOf" srcId="{FF14F85F-A626-49EF-926B-6C682537FD3D}" destId="{065EF275-A6FC-499A-AD7F-7FB4E232C63B}" srcOrd="0" destOrd="0" presId="urn:microsoft.com/office/officeart/2005/8/layout/hierarchy1"/>
    <dgm:cxn modelId="{816305E0-D13F-4F47-9A58-6C971445FE75}" type="presParOf" srcId="{FF14F85F-A626-49EF-926B-6C682537FD3D}" destId="{BFF67A7D-23B2-4A1E-9989-8914D11295DE}" srcOrd="1" destOrd="0" presId="urn:microsoft.com/office/officeart/2005/8/layout/hierarchy1"/>
    <dgm:cxn modelId="{C9EC98F9-092B-4D68-9E5B-60CA2A3CA6C0}" type="presParOf" srcId="{91D8C262-C537-4451-BC00-7A9A30E11969}" destId="{FB83F541-F75D-4745-A7E8-BBF36C099763}" srcOrd="1" destOrd="0" presId="urn:microsoft.com/office/officeart/2005/8/layout/hierarchy1"/>
    <dgm:cxn modelId="{187818D8-155E-40B1-8339-26273620D5B9}" type="presParOf" srcId="{DDEB2BF6-7118-4E49-ADE9-2C3186D260AB}" destId="{C6EC6254-7DD5-4616-968D-48A5F832C0B0}" srcOrd="2" destOrd="0" presId="urn:microsoft.com/office/officeart/2005/8/layout/hierarchy1"/>
    <dgm:cxn modelId="{EB0341FC-D535-4809-AED4-E7A0A7600F7E}" type="presParOf" srcId="{DDEB2BF6-7118-4E49-ADE9-2C3186D260AB}" destId="{5DFFA248-EAF8-454C-AC67-21684F0F3438}" srcOrd="3" destOrd="0" presId="urn:microsoft.com/office/officeart/2005/8/layout/hierarchy1"/>
    <dgm:cxn modelId="{204F53B2-0F49-4E70-8C5F-FBEC0F793847}" type="presParOf" srcId="{5DFFA248-EAF8-454C-AC67-21684F0F3438}" destId="{18FED0BF-CF7E-4EEE-8CA2-1840F6BFEAE2}" srcOrd="0" destOrd="0" presId="urn:microsoft.com/office/officeart/2005/8/layout/hierarchy1"/>
    <dgm:cxn modelId="{8DA61CC2-36EA-478A-A870-37657D6E7A51}" type="presParOf" srcId="{18FED0BF-CF7E-4EEE-8CA2-1840F6BFEAE2}" destId="{E3F36B84-B517-4B6E-8AC4-046A585DD170}" srcOrd="0" destOrd="0" presId="urn:microsoft.com/office/officeart/2005/8/layout/hierarchy1"/>
    <dgm:cxn modelId="{316D34F6-2BB0-4B83-ACC5-3C26F0A99091}" type="presParOf" srcId="{18FED0BF-CF7E-4EEE-8CA2-1840F6BFEAE2}" destId="{D91F70F9-5151-45F0-89E6-31640207AA56}" srcOrd="1" destOrd="0" presId="urn:microsoft.com/office/officeart/2005/8/layout/hierarchy1"/>
    <dgm:cxn modelId="{CFCE1444-DF70-456E-9967-FD354D6162A4}" type="presParOf" srcId="{5DFFA248-EAF8-454C-AC67-21684F0F3438}" destId="{9DAC8EF6-3188-44D6-A76F-3C434BC8FE3A}" srcOrd="1" destOrd="0" presId="urn:microsoft.com/office/officeart/2005/8/layout/hierarchy1"/>
    <dgm:cxn modelId="{0CBB492B-E86B-4973-B528-B4B621CBE661}" type="presParOf" srcId="{41A8F09F-86E8-43A8-9AB8-232219402134}" destId="{851C344B-81F3-4B44-91E3-D4EC4699F9F9}" srcOrd="2" destOrd="0" presId="urn:microsoft.com/office/officeart/2005/8/layout/hierarchy1"/>
    <dgm:cxn modelId="{9C7C6A24-900A-4804-AE6B-3FA9A48A02F3}" type="presParOf" srcId="{41A8F09F-86E8-43A8-9AB8-232219402134}" destId="{39892128-3652-4B6F-BC4E-841D113CE59F}" srcOrd="3" destOrd="0" presId="urn:microsoft.com/office/officeart/2005/8/layout/hierarchy1"/>
    <dgm:cxn modelId="{B0239A68-C4AF-4199-B751-16C9209B3290}" type="presParOf" srcId="{39892128-3652-4B6F-BC4E-841D113CE59F}" destId="{2D80087E-C8A4-4DE7-BB6F-9ED003A175EF}" srcOrd="0" destOrd="0" presId="urn:microsoft.com/office/officeart/2005/8/layout/hierarchy1"/>
    <dgm:cxn modelId="{D08D8F96-FA66-4156-B6D8-3B8CE7BE4D4E}" type="presParOf" srcId="{2D80087E-C8A4-4DE7-BB6F-9ED003A175EF}" destId="{F5F3C112-B926-49C0-AF48-B0E26A778FDA}" srcOrd="0" destOrd="0" presId="urn:microsoft.com/office/officeart/2005/8/layout/hierarchy1"/>
    <dgm:cxn modelId="{2EE2DA8E-A49B-4FC7-BCF9-3C98C431185B}" type="presParOf" srcId="{2D80087E-C8A4-4DE7-BB6F-9ED003A175EF}" destId="{84926ACE-2722-4A26-865F-1A515AFCBF0C}" srcOrd="1" destOrd="0" presId="urn:microsoft.com/office/officeart/2005/8/layout/hierarchy1"/>
    <dgm:cxn modelId="{3CC1DB4B-B042-4F48-A305-A80FAA384963}" type="presParOf" srcId="{39892128-3652-4B6F-BC4E-841D113CE59F}" destId="{0A08167C-C3D9-45B5-A25F-787AC6A03795}" srcOrd="1" destOrd="0" presId="urn:microsoft.com/office/officeart/2005/8/layout/hierarchy1"/>
    <dgm:cxn modelId="{17A65D25-F6E4-4A76-811D-D7C53280D854}" type="presParOf" srcId="{0A08167C-C3D9-45B5-A25F-787AC6A03795}" destId="{E98B2883-F3F4-4A78-9EC6-45F2FB9A8D61}" srcOrd="0" destOrd="0" presId="urn:microsoft.com/office/officeart/2005/8/layout/hierarchy1"/>
    <dgm:cxn modelId="{A67E623D-45AC-43BE-8E79-F56F6769EC45}" type="presParOf" srcId="{0A08167C-C3D9-45B5-A25F-787AC6A03795}" destId="{39DF795A-43C3-4C0B-A2C3-E313657371A2}" srcOrd="1" destOrd="0" presId="urn:microsoft.com/office/officeart/2005/8/layout/hierarchy1"/>
    <dgm:cxn modelId="{D256B6C3-9751-4C8E-A26D-E0D23F170388}" type="presParOf" srcId="{39DF795A-43C3-4C0B-A2C3-E313657371A2}" destId="{84E9603A-CB49-4A31-9DA4-A4D9860A0BB4}" srcOrd="0" destOrd="0" presId="urn:microsoft.com/office/officeart/2005/8/layout/hierarchy1"/>
    <dgm:cxn modelId="{E57DD703-BE5B-4321-922E-AA12105A6414}" type="presParOf" srcId="{84E9603A-CB49-4A31-9DA4-A4D9860A0BB4}" destId="{DF369ED7-54FF-4D71-8034-E3612CC4B0A9}" srcOrd="0" destOrd="0" presId="urn:microsoft.com/office/officeart/2005/8/layout/hierarchy1"/>
    <dgm:cxn modelId="{CEE45891-D62E-40CE-A328-1C241B981502}" type="presParOf" srcId="{84E9603A-CB49-4A31-9DA4-A4D9860A0BB4}" destId="{085F56F9-7B32-4CB8-BF77-655D114AD7CE}" srcOrd="1" destOrd="0" presId="urn:microsoft.com/office/officeart/2005/8/layout/hierarchy1"/>
    <dgm:cxn modelId="{D8ABF397-C264-4823-BAB2-669B1F9B24DB}" type="presParOf" srcId="{39DF795A-43C3-4C0B-A2C3-E313657371A2}" destId="{DCC61A5D-AC2F-45AE-B067-2524A414D609}" srcOrd="1" destOrd="0" presId="urn:microsoft.com/office/officeart/2005/8/layout/hierarchy1"/>
    <dgm:cxn modelId="{B5F08599-1443-4A41-B51A-7ECD65C75010}" type="presParOf" srcId="{0A08167C-C3D9-45B5-A25F-787AC6A03795}" destId="{C3A3012D-36DC-4958-9BB7-12FC0C601C11}" srcOrd="2" destOrd="0" presId="urn:microsoft.com/office/officeart/2005/8/layout/hierarchy1"/>
    <dgm:cxn modelId="{0A6AAC8E-8CD3-4C3A-87EF-8E845CE64F16}" type="presParOf" srcId="{0A08167C-C3D9-45B5-A25F-787AC6A03795}" destId="{DE3350CE-3ACA-4070-B4EB-6DC7D73AE24E}" srcOrd="3" destOrd="0" presId="urn:microsoft.com/office/officeart/2005/8/layout/hierarchy1"/>
    <dgm:cxn modelId="{87C3046F-C098-4C71-BC89-8780DDE0316C}" type="presParOf" srcId="{DE3350CE-3ACA-4070-B4EB-6DC7D73AE24E}" destId="{EDBFBAA3-6F1B-40E0-A2A6-544259EF63FC}" srcOrd="0" destOrd="0" presId="urn:microsoft.com/office/officeart/2005/8/layout/hierarchy1"/>
    <dgm:cxn modelId="{6649D08C-FAF7-48C2-A16F-07717FA720A2}" type="presParOf" srcId="{EDBFBAA3-6F1B-40E0-A2A6-544259EF63FC}" destId="{E2D8C3EF-78A4-445A-B3FE-B9D65A4C4D7A}" srcOrd="0" destOrd="0" presId="urn:microsoft.com/office/officeart/2005/8/layout/hierarchy1"/>
    <dgm:cxn modelId="{948C1B71-3C25-452A-BFC7-CE2FD578170C}" type="presParOf" srcId="{EDBFBAA3-6F1B-40E0-A2A6-544259EF63FC}" destId="{7DE7F49D-D3D4-4BB6-98D1-591C5ECC4D83}" srcOrd="1" destOrd="0" presId="urn:microsoft.com/office/officeart/2005/8/layout/hierarchy1"/>
    <dgm:cxn modelId="{57060109-D509-4A35-A39B-5C533B6D702B}" type="presParOf" srcId="{DE3350CE-3ACA-4070-B4EB-6DC7D73AE24E}" destId="{FA46CCBA-D6E9-42ED-8F21-530BF35ED82F}" srcOrd="1" destOrd="0" presId="urn:microsoft.com/office/officeart/2005/8/layout/hierarchy1"/>
    <dgm:cxn modelId="{758EBA8D-EFE7-4B3C-B20E-DA8CC8575FC7}" type="presParOf" srcId="{41A8F09F-86E8-43A8-9AB8-232219402134}" destId="{D61CBB77-184C-45E8-97EC-E380C26AC6B5}" srcOrd="4" destOrd="0" presId="urn:microsoft.com/office/officeart/2005/8/layout/hierarchy1"/>
    <dgm:cxn modelId="{0C9CC60C-9B5E-428C-9863-CC157E88F6EF}" type="presParOf" srcId="{41A8F09F-86E8-43A8-9AB8-232219402134}" destId="{50C6522A-3708-437B-B631-81555EDF808D}" srcOrd="5" destOrd="0" presId="urn:microsoft.com/office/officeart/2005/8/layout/hierarchy1"/>
    <dgm:cxn modelId="{D8F61A08-DE42-44C7-99B3-3F0ADC9540BC}" type="presParOf" srcId="{50C6522A-3708-437B-B631-81555EDF808D}" destId="{E8922A95-97C3-4900-8CDF-4BAB2F9A8EB8}" srcOrd="0" destOrd="0" presId="urn:microsoft.com/office/officeart/2005/8/layout/hierarchy1"/>
    <dgm:cxn modelId="{9432E1AA-FF6D-4238-AC84-B7E31529AD83}" type="presParOf" srcId="{E8922A95-97C3-4900-8CDF-4BAB2F9A8EB8}" destId="{B6FFC77B-DD1B-4C4D-A90B-9323019D4786}" srcOrd="0" destOrd="0" presId="urn:microsoft.com/office/officeart/2005/8/layout/hierarchy1"/>
    <dgm:cxn modelId="{1EE483E0-5A65-498E-A916-835DCEAB4035}" type="presParOf" srcId="{E8922A95-97C3-4900-8CDF-4BAB2F9A8EB8}" destId="{80D390A1-028F-4FCF-B04C-D4CBFC8E8D90}" srcOrd="1" destOrd="0" presId="urn:microsoft.com/office/officeart/2005/8/layout/hierarchy1"/>
    <dgm:cxn modelId="{1026DD05-62BB-467F-86DE-F5A9C9E3CC3D}" type="presParOf" srcId="{50C6522A-3708-437B-B631-81555EDF808D}" destId="{9C1395FD-7982-4630-8E08-4B006173A2A3}"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CBB77-184C-45E8-97EC-E380C26AC6B5}">
      <dsp:nvSpPr>
        <dsp:cNvPr id="0" name=""/>
        <dsp:cNvSpPr/>
      </dsp:nvSpPr>
      <dsp:spPr>
        <a:xfrm>
          <a:off x="4977857" y="514118"/>
          <a:ext cx="3215942" cy="447504"/>
        </a:xfrm>
        <a:custGeom>
          <a:avLst/>
          <a:gdLst/>
          <a:ahLst/>
          <a:cxnLst/>
          <a:rect l="0" t="0" r="0" b="0"/>
          <a:pathLst>
            <a:path>
              <a:moveTo>
                <a:pt x="0" y="45720"/>
              </a:moveTo>
              <a:lnTo>
                <a:pt x="3219519" y="45720"/>
              </a:lnTo>
              <a:lnTo>
                <a:pt x="3219519" y="136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A3012D-36DC-4958-9BB7-12FC0C601C11}">
      <dsp:nvSpPr>
        <dsp:cNvPr id="0" name=""/>
        <dsp:cNvSpPr/>
      </dsp:nvSpPr>
      <dsp:spPr>
        <a:xfrm>
          <a:off x="7035885" y="2816362"/>
          <a:ext cx="1072901" cy="463811"/>
        </a:xfrm>
        <a:custGeom>
          <a:avLst/>
          <a:gdLst/>
          <a:ahLst/>
          <a:cxnLst/>
          <a:rect l="0" t="0" r="0" b="0"/>
          <a:pathLst>
            <a:path>
              <a:moveTo>
                <a:pt x="0" y="0"/>
              </a:moveTo>
              <a:lnTo>
                <a:pt x="0" y="295881"/>
              </a:lnTo>
              <a:lnTo>
                <a:pt x="1074094" y="295881"/>
              </a:lnTo>
              <a:lnTo>
                <a:pt x="1074094" y="4643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8B2883-F3F4-4A78-9EC6-45F2FB9A8D61}">
      <dsp:nvSpPr>
        <dsp:cNvPr id="0" name=""/>
        <dsp:cNvSpPr/>
      </dsp:nvSpPr>
      <dsp:spPr>
        <a:xfrm>
          <a:off x="5925460" y="2816362"/>
          <a:ext cx="1110425" cy="454607"/>
        </a:xfrm>
        <a:custGeom>
          <a:avLst/>
          <a:gdLst/>
          <a:ahLst/>
          <a:cxnLst/>
          <a:rect l="0" t="0" r="0" b="0"/>
          <a:pathLst>
            <a:path>
              <a:moveTo>
                <a:pt x="1111660" y="0"/>
              </a:moveTo>
              <a:lnTo>
                <a:pt x="1111660" y="286667"/>
              </a:lnTo>
              <a:lnTo>
                <a:pt x="0" y="286667"/>
              </a:lnTo>
              <a:lnTo>
                <a:pt x="0" y="45511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51C344B-81F3-4B44-91E3-D4EC4699F9F9}">
      <dsp:nvSpPr>
        <dsp:cNvPr id="0" name=""/>
        <dsp:cNvSpPr/>
      </dsp:nvSpPr>
      <dsp:spPr>
        <a:xfrm>
          <a:off x="4977857" y="961623"/>
          <a:ext cx="2058028" cy="701397"/>
        </a:xfrm>
        <a:custGeom>
          <a:avLst/>
          <a:gdLst/>
          <a:ahLst/>
          <a:cxnLst/>
          <a:rect l="0" t="0" r="0" b="0"/>
          <a:pathLst>
            <a:path>
              <a:moveTo>
                <a:pt x="0" y="0"/>
              </a:moveTo>
              <a:lnTo>
                <a:pt x="0" y="837550"/>
              </a:lnTo>
              <a:lnTo>
                <a:pt x="2060317" y="837550"/>
              </a:lnTo>
              <a:lnTo>
                <a:pt x="2060317" y="100599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6EC6254-7DD5-4616-968D-48A5F832C0B0}">
      <dsp:nvSpPr>
        <dsp:cNvPr id="0" name=""/>
        <dsp:cNvSpPr/>
      </dsp:nvSpPr>
      <dsp:spPr>
        <a:xfrm>
          <a:off x="2298328" y="2818773"/>
          <a:ext cx="1027130" cy="482218"/>
        </a:xfrm>
        <a:custGeom>
          <a:avLst/>
          <a:gdLst/>
          <a:ahLst/>
          <a:cxnLst/>
          <a:rect l="0" t="0" r="0" b="0"/>
          <a:pathLst>
            <a:path>
              <a:moveTo>
                <a:pt x="0" y="0"/>
              </a:moveTo>
              <a:lnTo>
                <a:pt x="0" y="314308"/>
              </a:lnTo>
              <a:lnTo>
                <a:pt x="1028273" y="314308"/>
              </a:lnTo>
              <a:lnTo>
                <a:pt x="1028273" y="4827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A9558B7-E815-43E7-AFDA-D6B5CB4CD8CD}">
      <dsp:nvSpPr>
        <dsp:cNvPr id="0" name=""/>
        <dsp:cNvSpPr/>
      </dsp:nvSpPr>
      <dsp:spPr>
        <a:xfrm>
          <a:off x="1188375" y="2818773"/>
          <a:ext cx="1109953" cy="482218"/>
        </a:xfrm>
        <a:custGeom>
          <a:avLst/>
          <a:gdLst/>
          <a:ahLst/>
          <a:cxnLst/>
          <a:rect l="0" t="0" r="0" b="0"/>
          <a:pathLst>
            <a:path>
              <a:moveTo>
                <a:pt x="1111187" y="0"/>
              </a:moveTo>
              <a:lnTo>
                <a:pt x="1111187" y="314308"/>
              </a:lnTo>
              <a:lnTo>
                <a:pt x="0" y="314308"/>
              </a:lnTo>
              <a:lnTo>
                <a:pt x="0" y="4827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D7D458-3BBE-44E6-8CF8-EDE1114BDD05}">
      <dsp:nvSpPr>
        <dsp:cNvPr id="0" name=""/>
        <dsp:cNvSpPr/>
      </dsp:nvSpPr>
      <dsp:spPr>
        <a:xfrm>
          <a:off x="2298328" y="961623"/>
          <a:ext cx="2679529" cy="703807"/>
        </a:xfrm>
        <a:custGeom>
          <a:avLst/>
          <a:gdLst/>
          <a:ahLst/>
          <a:cxnLst/>
          <a:rect l="0" t="0" r="0" b="0"/>
          <a:pathLst>
            <a:path>
              <a:moveTo>
                <a:pt x="2682509" y="0"/>
              </a:moveTo>
              <a:lnTo>
                <a:pt x="2682509" y="839963"/>
              </a:lnTo>
              <a:lnTo>
                <a:pt x="0" y="839963"/>
              </a:lnTo>
              <a:lnTo>
                <a:pt x="0" y="100840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D7FC284-0EAA-487C-8586-3FFE4DA0804D}">
      <dsp:nvSpPr>
        <dsp:cNvPr id="0" name=""/>
        <dsp:cNvSpPr/>
      </dsp:nvSpPr>
      <dsp:spPr>
        <a:xfrm>
          <a:off x="4069714" y="-191719"/>
          <a:ext cx="1816287" cy="115334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2896CA-891C-4069-832A-E6BA9D3C9526}">
      <dsp:nvSpPr>
        <dsp:cNvPr id="0" name=""/>
        <dsp:cNvSpPr/>
      </dsp:nvSpPr>
      <dsp:spPr>
        <a:xfrm>
          <a:off x="4271523" y="0"/>
          <a:ext cx="1816287" cy="1153342"/>
        </a:xfrm>
        <a:prstGeom prst="roundRect">
          <a:avLst>
            <a:gd name="adj" fmla="val 10000"/>
          </a:avLst>
        </a:prstGeom>
        <a:solidFill>
          <a:srgbClr val="FFC000">
            <a:lumMod val="60000"/>
            <a:lumOff val="40000"/>
            <a:alpha val="90000"/>
          </a:srgbClr>
        </a:solidFill>
        <a:ln w="12700" cap="flat" cmpd="sng" algn="ctr">
          <a:gradFill flip="none" rotWithShape="1">
            <a:gsLst>
              <a:gs pos="0">
                <a:sysClr val="windowText" lastClr="000000"/>
              </a:gs>
              <a:gs pos="74000">
                <a:srgbClr val="5B9BD5">
                  <a:lumMod val="45000"/>
                  <a:lumOff val="55000"/>
                </a:srgbClr>
              </a:gs>
              <a:gs pos="83000">
                <a:srgbClr val="5B9BD5">
                  <a:lumMod val="45000"/>
                  <a:lumOff val="55000"/>
                </a:srgbClr>
              </a:gs>
              <a:gs pos="100000">
                <a:srgbClr val="5B9BD5">
                  <a:lumMod val="30000"/>
                  <a:lumOff val="70000"/>
                </a:srgbClr>
              </a:gs>
            </a:gsLst>
            <a:path path="shape">
              <a:fillToRect l="50000" t="50000" r="50000" b="50000"/>
            </a:path>
            <a:tileRect/>
          </a:gradFill>
          <a:prstDash val="solid"/>
          <a:roun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SN" sz="1400" b="1" kern="1200">
              <a:solidFill>
                <a:sysClr val="windowText" lastClr="000000">
                  <a:hueOff val="0"/>
                  <a:satOff val="0"/>
                  <a:lumOff val="0"/>
                  <a:alphaOff val="0"/>
                </a:sysClr>
              </a:solidFill>
              <a:latin typeface="Calibri" panose="020F0502020204030204"/>
              <a:ea typeface="+mn-ea"/>
              <a:cs typeface="+mn-cs"/>
            </a:rPr>
            <a:t>Direction de la Methodologie, de la Coodination Statistique et de l'Innovation (DMCI</a:t>
          </a:r>
          <a:r>
            <a:rPr lang="fr-SN" sz="1400" kern="1200">
              <a:solidFill>
                <a:sysClr val="windowText" lastClr="000000">
                  <a:hueOff val="0"/>
                  <a:satOff val="0"/>
                  <a:lumOff val="0"/>
                  <a:alphaOff val="0"/>
                </a:sysClr>
              </a:solidFill>
              <a:latin typeface="Calibri" panose="020F0502020204030204"/>
              <a:ea typeface="+mn-ea"/>
              <a:cs typeface="+mn-cs"/>
            </a:rPr>
            <a:t>)</a:t>
          </a:r>
        </a:p>
      </dsp:txBody>
      <dsp:txXfrm>
        <a:off x="4305303" y="33780"/>
        <a:ext cx="1748727" cy="1085782"/>
      </dsp:txXfrm>
    </dsp:sp>
    <dsp:sp modelId="{8C91D16D-5951-45FE-A9A2-8FF406E963D9}">
      <dsp:nvSpPr>
        <dsp:cNvPr id="0" name=""/>
        <dsp:cNvSpPr/>
      </dsp:nvSpPr>
      <dsp:spPr>
        <a:xfrm>
          <a:off x="1390184" y="1665430"/>
          <a:ext cx="1816287" cy="115334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C2E8B8-ECDA-451E-9CDC-F912D67BCF66}">
      <dsp:nvSpPr>
        <dsp:cNvPr id="0" name=""/>
        <dsp:cNvSpPr/>
      </dsp:nvSpPr>
      <dsp:spPr>
        <a:xfrm>
          <a:off x="1591994" y="1857150"/>
          <a:ext cx="1816287" cy="1153342"/>
        </a:xfrm>
        <a:prstGeom prst="roundRect">
          <a:avLst>
            <a:gd name="adj" fmla="val 10000"/>
          </a:avLst>
        </a:prstGeom>
        <a:solidFill>
          <a:srgbClr val="70AD47">
            <a:lumMod val="40000"/>
            <a:lumOff val="60000"/>
            <a:alpha val="9000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SN" sz="1400" b="1" kern="1200">
              <a:solidFill>
                <a:sysClr val="windowText" lastClr="000000">
                  <a:hueOff val="0"/>
                  <a:satOff val="0"/>
                  <a:lumOff val="0"/>
                  <a:alphaOff val="0"/>
                </a:sysClr>
              </a:solidFill>
              <a:latin typeface="Calibri" panose="020F0502020204030204"/>
              <a:ea typeface="+mn-ea"/>
              <a:cs typeface="+mn-cs"/>
            </a:rPr>
            <a:t>Division de la Méthodologie et de l’Innovation (DMI)</a:t>
          </a:r>
          <a:endParaRPr lang="fr-SN" sz="1400" kern="1200">
            <a:solidFill>
              <a:sysClr val="windowText" lastClr="000000">
                <a:hueOff val="0"/>
                <a:satOff val="0"/>
                <a:lumOff val="0"/>
                <a:alphaOff val="0"/>
              </a:sysClr>
            </a:solidFill>
            <a:latin typeface="Calibri" panose="020F0502020204030204"/>
            <a:ea typeface="+mn-ea"/>
            <a:cs typeface="+mn-cs"/>
          </a:endParaRPr>
        </a:p>
      </dsp:txBody>
      <dsp:txXfrm>
        <a:off x="1625774" y="1890930"/>
        <a:ext cx="1748727" cy="1085782"/>
      </dsp:txXfrm>
    </dsp:sp>
    <dsp:sp modelId="{065EF275-A6FC-499A-AD7F-7FB4E232C63B}">
      <dsp:nvSpPr>
        <dsp:cNvPr id="0" name=""/>
        <dsp:cNvSpPr/>
      </dsp:nvSpPr>
      <dsp:spPr>
        <a:xfrm>
          <a:off x="280231" y="3300991"/>
          <a:ext cx="1816287" cy="115334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F67A7D-23B2-4A1E-9989-8914D11295DE}">
      <dsp:nvSpPr>
        <dsp:cNvPr id="0" name=""/>
        <dsp:cNvSpPr/>
      </dsp:nvSpPr>
      <dsp:spPr>
        <a:xfrm>
          <a:off x="482041" y="3492710"/>
          <a:ext cx="1816287" cy="115334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SN" sz="1400" b="1" kern="1200">
              <a:solidFill>
                <a:sysClr val="windowText" lastClr="000000">
                  <a:hueOff val="0"/>
                  <a:satOff val="0"/>
                  <a:lumOff val="0"/>
                  <a:alphaOff val="0"/>
                </a:sysClr>
              </a:solidFill>
              <a:latin typeface="Calibri" panose="020F0502020204030204"/>
              <a:ea typeface="+mn-ea"/>
              <a:cs typeface="+mn-cs"/>
            </a:rPr>
            <a:t>Bureau des Methodes et des Normes (BMN)</a:t>
          </a:r>
        </a:p>
      </dsp:txBody>
      <dsp:txXfrm>
        <a:off x="515821" y="3526490"/>
        <a:ext cx="1748727" cy="1085782"/>
      </dsp:txXfrm>
    </dsp:sp>
    <dsp:sp modelId="{E3F36B84-B517-4B6E-8AC4-046A585DD170}">
      <dsp:nvSpPr>
        <dsp:cNvPr id="0" name=""/>
        <dsp:cNvSpPr/>
      </dsp:nvSpPr>
      <dsp:spPr>
        <a:xfrm>
          <a:off x="2417315" y="3300991"/>
          <a:ext cx="1816287" cy="115334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1F70F9-5151-45F0-89E6-31640207AA56}">
      <dsp:nvSpPr>
        <dsp:cNvPr id="0" name=""/>
        <dsp:cNvSpPr/>
      </dsp:nvSpPr>
      <dsp:spPr>
        <a:xfrm>
          <a:off x="2619125" y="3492710"/>
          <a:ext cx="1816287" cy="115334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solidFill>
                <a:sysClr val="windowText" lastClr="000000">
                  <a:hueOff val="0"/>
                  <a:satOff val="0"/>
                  <a:lumOff val="0"/>
                  <a:alphaOff val="0"/>
                </a:sysClr>
              </a:solidFill>
              <a:latin typeface="Calibri" panose="020F0502020204030204"/>
              <a:ea typeface="+mn-ea"/>
              <a:cs typeface="+mn-cs"/>
            </a:rPr>
            <a:t>Bureau de la Recherche et de l’Innovation </a:t>
          </a:r>
          <a:r>
            <a:rPr lang="fr-FR" sz="1400" kern="1200">
              <a:solidFill>
                <a:sysClr val="windowText" lastClr="000000">
                  <a:hueOff val="0"/>
                  <a:satOff val="0"/>
                  <a:lumOff val="0"/>
                  <a:alphaOff val="0"/>
                </a:sysClr>
              </a:solidFill>
              <a:latin typeface="Calibri" panose="020F0502020204030204"/>
              <a:ea typeface="+mn-ea"/>
              <a:cs typeface="+mn-cs"/>
            </a:rPr>
            <a:t>(</a:t>
          </a:r>
          <a:r>
            <a:rPr lang="fr-FR" sz="1400" b="1" kern="1200">
              <a:solidFill>
                <a:sysClr val="windowText" lastClr="000000">
                  <a:hueOff val="0"/>
                  <a:satOff val="0"/>
                  <a:lumOff val="0"/>
                  <a:alphaOff val="0"/>
                </a:sysClr>
              </a:solidFill>
              <a:latin typeface="Calibri" panose="020F0502020204030204"/>
              <a:ea typeface="+mn-ea"/>
              <a:cs typeface="+mn-cs"/>
            </a:rPr>
            <a:t>BRI)</a:t>
          </a:r>
          <a:endParaRPr lang="fr-SN" sz="1400" kern="1200">
            <a:solidFill>
              <a:sysClr val="windowText" lastClr="000000">
                <a:hueOff val="0"/>
                <a:satOff val="0"/>
                <a:lumOff val="0"/>
                <a:alphaOff val="0"/>
              </a:sysClr>
            </a:solidFill>
            <a:latin typeface="Calibri" panose="020F0502020204030204"/>
            <a:ea typeface="+mn-ea"/>
            <a:cs typeface="+mn-cs"/>
          </a:endParaRPr>
        </a:p>
      </dsp:txBody>
      <dsp:txXfrm>
        <a:off x="2652905" y="3526490"/>
        <a:ext cx="1748727" cy="1085782"/>
      </dsp:txXfrm>
    </dsp:sp>
    <dsp:sp modelId="{F5F3C112-B926-49C0-AF48-B0E26A778FDA}">
      <dsp:nvSpPr>
        <dsp:cNvPr id="0" name=""/>
        <dsp:cNvSpPr/>
      </dsp:nvSpPr>
      <dsp:spPr>
        <a:xfrm>
          <a:off x="6127742" y="1663020"/>
          <a:ext cx="1816287" cy="115334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926ACE-2722-4A26-865F-1A515AFCBF0C}">
      <dsp:nvSpPr>
        <dsp:cNvPr id="0" name=""/>
        <dsp:cNvSpPr/>
      </dsp:nvSpPr>
      <dsp:spPr>
        <a:xfrm>
          <a:off x="6329551" y="1854739"/>
          <a:ext cx="1816287" cy="1153342"/>
        </a:xfrm>
        <a:prstGeom prst="roundRect">
          <a:avLst>
            <a:gd name="adj" fmla="val 10000"/>
          </a:avLst>
        </a:prstGeom>
        <a:solidFill>
          <a:srgbClr val="70AD47">
            <a:lumMod val="40000"/>
            <a:lumOff val="60000"/>
            <a:alpha val="9000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solidFill>
                <a:sysClr val="windowText" lastClr="000000">
                  <a:hueOff val="0"/>
                  <a:satOff val="0"/>
                  <a:lumOff val="0"/>
                  <a:alphaOff val="0"/>
                </a:sysClr>
              </a:solidFill>
              <a:latin typeface="Calibri" panose="020F0502020204030204"/>
              <a:ea typeface="+mn-ea"/>
              <a:cs typeface="+mn-cs"/>
            </a:rPr>
            <a:t>Division de la Coopération et de la Coordination statistique (DCC) </a:t>
          </a:r>
          <a:endParaRPr lang="fr-SN" sz="1400" kern="1200">
            <a:solidFill>
              <a:sysClr val="windowText" lastClr="000000">
                <a:hueOff val="0"/>
                <a:satOff val="0"/>
                <a:lumOff val="0"/>
                <a:alphaOff val="0"/>
              </a:sysClr>
            </a:solidFill>
            <a:latin typeface="Calibri" panose="020F0502020204030204"/>
            <a:ea typeface="+mn-ea"/>
            <a:cs typeface="+mn-cs"/>
          </a:endParaRPr>
        </a:p>
      </dsp:txBody>
      <dsp:txXfrm>
        <a:off x="6363331" y="1888519"/>
        <a:ext cx="1748727" cy="1085782"/>
      </dsp:txXfrm>
    </dsp:sp>
    <dsp:sp modelId="{DF369ED7-54FF-4D71-8034-E3612CC4B0A9}">
      <dsp:nvSpPr>
        <dsp:cNvPr id="0" name=""/>
        <dsp:cNvSpPr/>
      </dsp:nvSpPr>
      <dsp:spPr>
        <a:xfrm>
          <a:off x="5017316" y="3270970"/>
          <a:ext cx="1816287" cy="115334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5F56F9-7B32-4CB8-BF77-655D114AD7CE}">
      <dsp:nvSpPr>
        <dsp:cNvPr id="0" name=""/>
        <dsp:cNvSpPr/>
      </dsp:nvSpPr>
      <dsp:spPr>
        <a:xfrm>
          <a:off x="5219126" y="3462689"/>
          <a:ext cx="1816287" cy="115334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solidFill>
                <a:sysClr val="windowText" lastClr="000000">
                  <a:hueOff val="0"/>
                  <a:satOff val="0"/>
                  <a:lumOff val="0"/>
                  <a:alphaOff val="0"/>
                </a:sysClr>
              </a:solidFill>
              <a:latin typeface="Calibri" panose="020F0502020204030204"/>
              <a:ea typeface="+mn-ea"/>
              <a:cs typeface="+mn-cs"/>
            </a:rPr>
            <a:t>Bureau de la Coordination Statistique</a:t>
          </a:r>
          <a:r>
            <a:rPr lang="fr-FR" sz="1400" kern="1200">
              <a:solidFill>
                <a:sysClr val="windowText" lastClr="000000">
                  <a:hueOff val="0"/>
                  <a:satOff val="0"/>
                  <a:lumOff val="0"/>
                  <a:alphaOff val="0"/>
                </a:sysClr>
              </a:solidFill>
              <a:latin typeface="Calibri" panose="020F0502020204030204"/>
              <a:ea typeface="+mn-ea"/>
              <a:cs typeface="+mn-cs"/>
            </a:rPr>
            <a:t> (</a:t>
          </a:r>
          <a:r>
            <a:rPr lang="fr-FR" sz="1400" b="1" kern="1200">
              <a:solidFill>
                <a:sysClr val="windowText" lastClr="000000">
                  <a:hueOff val="0"/>
                  <a:satOff val="0"/>
                  <a:lumOff val="0"/>
                  <a:alphaOff val="0"/>
                </a:sysClr>
              </a:solidFill>
              <a:latin typeface="Calibri" panose="020F0502020204030204"/>
              <a:ea typeface="+mn-ea"/>
              <a:cs typeface="+mn-cs"/>
            </a:rPr>
            <a:t>BCS)</a:t>
          </a:r>
          <a:r>
            <a:rPr lang="fr-FR" sz="1400" kern="1200">
              <a:solidFill>
                <a:sysClr val="windowText" lastClr="000000">
                  <a:hueOff val="0"/>
                  <a:satOff val="0"/>
                  <a:lumOff val="0"/>
                  <a:alphaOff val="0"/>
                </a:sysClr>
              </a:solidFill>
              <a:latin typeface="Calibri" panose="020F0502020204030204"/>
              <a:ea typeface="+mn-ea"/>
              <a:cs typeface="+mn-cs"/>
            </a:rPr>
            <a:t> </a:t>
          </a:r>
          <a:endParaRPr lang="fr-SN" sz="1400" kern="1200">
            <a:solidFill>
              <a:sysClr val="windowText" lastClr="000000">
                <a:hueOff val="0"/>
                <a:satOff val="0"/>
                <a:lumOff val="0"/>
                <a:alphaOff val="0"/>
              </a:sysClr>
            </a:solidFill>
            <a:latin typeface="Calibri" panose="020F0502020204030204"/>
            <a:ea typeface="+mn-ea"/>
            <a:cs typeface="+mn-cs"/>
          </a:endParaRPr>
        </a:p>
      </dsp:txBody>
      <dsp:txXfrm>
        <a:off x="5252906" y="3496469"/>
        <a:ext cx="1748727" cy="1085782"/>
      </dsp:txXfrm>
    </dsp:sp>
    <dsp:sp modelId="{E2D8C3EF-78A4-445A-B3FE-B9D65A4C4D7A}">
      <dsp:nvSpPr>
        <dsp:cNvPr id="0" name=""/>
        <dsp:cNvSpPr/>
      </dsp:nvSpPr>
      <dsp:spPr>
        <a:xfrm>
          <a:off x="7282993" y="3280173"/>
          <a:ext cx="1651586" cy="108507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E7F49D-D3D4-4BB6-98D1-591C5ECC4D83}">
      <dsp:nvSpPr>
        <dsp:cNvPr id="0" name=""/>
        <dsp:cNvSpPr/>
      </dsp:nvSpPr>
      <dsp:spPr>
        <a:xfrm>
          <a:off x="7484803" y="3471893"/>
          <a:ext cx="1651586" cy="1085076"/>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solidFill>
                <a:sysClr val="windowText" lastClr="000000">
                  <a:hueOff val="0"/>
                  <a:satOff val="0"/>
                  <a:lumOff val="0"/>
                  <a:alphaOff val="0"/>
                </a:sysClr>
              </a:solidFill>
              <a:latin typeface="Calibri" panose="020F0502020204030204"/>
              <a:ea typeface="+mn-ea"/>
              <a:cs typeface="+mn-cs"/>
            </a:rPr>
            <a:t>Bureau de la Coopération internationale (BCI)</a:t>
          </a:r>
          <a:r>
            <a:rPr lang="fr-FR" sz="1400" kern="1200">
              <a:solidFill>
                <a:sysClr val="windowText" lastClr="000000">
                  <a:hueOff val="0"/>
                  <a:satOff val="0"/>
                  <a:lumOff val="0"/>
                  <a:alphaOff val="0"/>
                </a:sysClr>
              </a:solidFill>
              <a:latin typeface="Calibri" panose="020F0502020204030204"/>
              <a:ea typeface="+mn-ea"/>
              <a:cs typeface="+mn-cs"/>
            </a:rPr>
            <a:t> </a:t>
          </a:r>
          <a:endParaRPr lang="fr-SN" sz="1400" kern="1200">
            <a:solidFill>
              <a:sysClr val="windowText" lastClr="000000">
                <a:hueOff val="0"/>
                <a:satOff val="0"/>
                <a:lumOff val="0"/>
                <a:alphaOff val="0"/>
              </a:sysClr>
            </a:solidFill>
            <a:latin typeface="Calibri" panose="020F0502020204030204"/>
            <a:ea typeface="+mn-ea"/>
            <a:cs typeface="+mn-cs"/>
          </a:endParaRPr>
        </a:p>
      </dsp:txBody>
      <dsp:txXfrm>
        <a:off x="7516584" y="3503674"/>
        <a:ext cx="1588024" cy="1021514"/>
      </dsp:txXfrm>
    </dsp:sp>
    <dsp:sp modelId="{B6FFC77B-DD1B-4C4D-A90B-9323019D4786}">
      <dsp:nvSpPr>
        <dsp:cNvPr id="0" name=""/>
        <dsp:cNvSpPr/>
      </dsp:nvSpPr>
      <dsp:spPr>
        <a:xfrm>
          <a:off x="7546484" y="514118"/>
          <a:ext cx="1294631" cy="46859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D390A1-028F-4FCF-B04C-D4CBFC8E8D90}">
      <dsp:nvSpPr>
        <dsp:cNvPr id="0" name=""/>
        <dsp:cNvSpPr/>
      </dsp:nvSpPr>
      <dsp:spPr>
        <a:xfrm>
          <a:off x="7748294" y="705837"/>
          <a:ext cx="1294631" cy="468591"/>
        </a:xfrm>
        <a:prstGeom prst="roundRect">
          <a:avLst>
            <a:gd name="adj" fmla="val 10000"/>
          </a:avLst>
        </a:prstGeom>
        <a:solidFill>
          <a:srgbClr val="E7E6E6">
            <a:lumMod val="90000"/>
            <a:alpha val="9000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SN" sz="1400" b="1" kern="1200">
              <a:solidFill>
                <a:sysClr val="windowText" lastClr="000000">
                  <a:hueOff val="0"/>
                  <a:satOff val="0"/>
                  <a:lumOff val="0"/>
                  <a:alphaOff val="0"/>
                </a:sysClr>
              </a:solidFill>
              <a:latin typeface="Calibri" panose="020F0502020204030204"/>
              <a:ea typeface="+mn-ea"/>
              <a:cs typeface="+mn-cs"/>
            </a:rPr>
            <a:t>Secrétariat</a:t>
          </a:r>
        </a:p>
      </dsp:txBody>
      <dsp:txXfrm>
        <a:off x="7762019" y="719562"/>
        <a:ext cx="1267181" cy="4411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755E3-9CCC-4859-A060-EAD6464D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3358</Words>
  <Characters>19141</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Hadji Amara DOUMBOUYA</dc:creator>
  <cp:keywords/>
  <dc:description/>
  <cp:lastModifiedBy>Fatimatou SY</cp:lastModifiedBy>
  <cp:revision>2</cp:revision>
  <dcterms:created xsi:type="dcterms:W3CDTF">2023-12-18T16:04:00Z</dcterms:created>
  <dcterms:modified xsi:type="dcterms:W3CDTF">2023-12-18T16:04:00Z</dcterms:modified>
</cp:coreProperties>
</file>